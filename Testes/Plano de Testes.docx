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987D9" w14:textId="77777777" w:rsidR="00EB108D" w:rsidRPr="001D4FEF" w:rsidRDefault="00EB108D" w:rsidP="001D4FEF">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right"/>
        <w:rPr>
          <w:b w:val="0"/>
          <w:sz w:val="96"/>
          <w:szCs w:val="96"/>
        </w:rPr>
      </w:pPr>
      <w:r w:rsidRPr="001D4FEF">
        <w:rPr>
          <w:b w:val="0"/>
          <w:sz w:val="96"/>
          <w:szCs w:val="96"/>
        </w:rPr>
        <w:t>Plano de Testes</w:t>
      </w:r>
    </w:p>
    <w:p w14:paraId="1DBD979B" w14:textId="77777777" w:rsidR="00EB108D" w:rsidRPr="001D4FEF" w:rsidRDefault="00EB108D" w:rsidP="00EB108D">
      <w:pPr>
        <w:pStyle w:val="titulo"/>
        <w:spacing w:before="120"/>
      </w:pPr>
    </w:p>
    <w:p w14:paraId="0D6DCDE2" w14:textId="77777777" w:rsidR="00EB108D" w:rsidRPr="001D4FEF" w:rsidRDefault="00EB108D" w:rsidP="00EB108D">
      <w:pPr>
        <w:pStyle w:val="titulo"/>
        <w:spacing w:before="120"/>
      </w:pPr>
    </w:p>
    <w:p w14:paraId="48800FE6" w14:textId="77777777" w:rsidR="00EB108D" w:rsidRPr="001D4FEF" w:rsidRDefault="00EB108D" w:rsidP="00EB108D">
      <w:pPr>
        <w:pStyle w:val="titulo"/>
        <w:spacing w:before="120"/>
      </w:pPr>
    </w:p>
    <w:p w14:paraId="73EEB841" w14:textId="6AAF6F05" w:rsidR="00EB108D" w:rsidRPr="001D4FEF" w:rsidRDefault="00EB108D" w:rsidP="00EB108D">
      <w:pPr>
        <w:jc w:val="right"/>
        <w:rPr>
          <w:rFonts w:cs="Arial"/>
          <w:b/>
          <w:bCs/>
          <w:sz w:val="40"/>
        </w:rPr>
      </w:pPr>
      <w:r w:rsidRPr="001D4FEF">
        <w:rPr>
          <w:rFonts w:cs="Arial"/>
          <w:b/>
          <w:bCs/>
          <w:sz w:val="40"/>
        </w:rPr>
        <w:t xml:space="preserve">Cliente: </w:t>
      </w:r>
      <w:proofErr w:type="spellStart"/>
      <w:r w:rsidR="00D74FE2">
        <w:rPr>
          <w:rFonts w:cs="Arial"/>
          <w:b/>
          <w:bCs/>
          <w:i/>
          <w:iCs/>
          <w:sz w:val="40"/>
        </w:rPr>
        <w:t>Ivna</w:t>
      </w:r>
      <w:proofErr w:type="spellEnd"/>
    </w:p>
    <w:p w14:paraId="281F7D51" w14:textId="77777777" w:rsidR="00EB108D" w:rsidRPr="001D4FEF" w:rsidRDefault="00EB108D" w:rsidP="00EB108D">
      <w:pPr>
        <w:jc w:val="right"/>
        <w:rPr>
          <w:rFonts w:cs="Arial"/>
          <w:sz w:val="40"/>
        </w:rPr>
      </w:pPr>
    </w:p>
    <w:p w14:paraId="5B174EE3" w14:textId="6E6D529B" w:rsidR="00EB108D" w:rsidRPr="001D4FEF" w:rsidRDefault="00EB108D" w:rsidP="00EB108D">
      <w:pPr>
        <w:pStyle w:val="sistema"/>
        <w:rPr>
          <w:i w:val="0"/>
          <w:color w:val="000000"/>
        </w:rPr>
      </w:pPr>
      <w:r w:rsidRPr="001D4FEF">
        <w:rPr>
          <w:i w:val="0"/>
        </w:rPr>
        <w:t>Projeto:</w:t>
      </w:r>
      <w:r w:rsidRPr="001D4FEF">
        <w:rPr>
          <w:i w:val="0"/>
          <w:color w:val="0000FF"/>
        </w:rPr>
        <w:t xml:space="preserve"> </w:t>
      </w:r>
      <w:r w:rsidR="00D74FE2">
        <w:rPr>
          <w:i w:val="0"/>
          <w:color w:val="000000"/>
        </w:rPr>
        <w:t>SIB</w:t>
      </w:r>
    </w:p>
    <w:p w14:paraId="283A38BA" w14:textId="207C6574" w:rsidR="00EB108D" w:rsidRPr="001D4FEF" w:rsidRDefault="00EB108D" w:rsidP="00EB108D">
      <w:pPr>
        <w:pStyle w:val="sistema"/>
        <w:rPr>
          <w:i w:val="0"/>
          <w:color w:val="0000FF"/>
        </w:rPr>
      </w:pPr>
      <w:r w:rsidRPr="001D4FEF">
        <w:rPr>
          <w:i w:val="0"/>
        </w:rPr>
        <w:t>Versão:</w:t>
      </w:r>
      <w:r w:rsidR="00562868" w:rsidRPr="001D4FEF">
        <w:rPr>
          <w:i w:val="0"/>
        </w:rPr>
        <w:t xml:space="preserve"> </w:t>
      </w:r>
      <w:r w:rsidR="00D74FE2">
        <w:rPr>
          <w:i w:val="0"/>
        </w:rPr>
        <w:t>0.01</w:t>
      </w:r>
    </w:p>
    <w:p w14:paraId="5C9EFE60" w14:textId="77777777" w:rsidR="00EB108D" w:rsidRPr="001D4FEF" w:rsidRDefault="00EB108D" w:rsidP="00EB108D"/>
    <w:p w14:paraId="5A919BAA" w14:textId="77777777" w:rsidR="00EB108D" w:rsidRPr="001D4FEF" w:rsidRDefault="00EB108D" w:rsidP="00EB108D"/>
    <w:p w14:paraId="1F0DAD17" w14:textId="77777777" w:rsidR="00EB108D" w:rsidRPr="001D4FEF" w:rsidRDefault="00EB108D" w:rsidP="00EB108D"/>
    <w:p w14:paraId="6AB60725" w14:textId="77777777" w:rsidR="00EB108D" w:rsidRPr="001D4FEF" w:rsidRDefault="00EB108D" w:rsidP="00EB108D"/>
    <w:p w14:paraId="643D14B2" w14:textId="77777777" w:rsidR="00EB108D" w:rsidRPr="001D4FEF" w:rsidRDefault="00EB108D" w:rsidP="00EB108D"/>
    <w:p w14:paraId="164FCCFB" w14:textId="77777777" w:rsidR="00EB108D" w:rsidRPr="001D4FEF" w:rsidRDefault="00EB108D" w:rsidP="00EB108D"/>
    <w:p w14:paraId="0E776445" w14:textId="77777777" w:rsidR="00EB108D" w:rsidRPr="001D4FEF" w:rsidRDefault="00EB108D" w:rsidP="00EB108D">
      <w:pPr>
        <w:jc w:val="right"/>
        <w:rPr>
          <w:sz w:val="28"/>
        </w:rPr>
      </w:pPr>
    </w:p>
    <w:p w14:paraId="154E6F8E" w14:textId="61B99947" w:rsidR="00EB108D" w:rsidRPr="001D4FEF" w:rsidRDefault="00EB108D" w:rsidP="00CA241C">
      <w:pPr>
        <w:jc w:val="right"/>
        <w:rPr>
          <w:sz w:val="28"/>
        </w:rPr>
      </w:pPr>
      <w:r w:rsidRPr="001D4FEF">
        <w:rPr>
          <w:sz w:val="28"/>
        </w:rPr>
        <w:t>Equipe:</w:t>
      </w:r>
    </w:p>
    <w:p w14:paraId="7D1A4ECF" w14:textId="214F2D57" w:rsidR="00EB108D" w:rsidRPr="001D4FEF" w:rsidRDefault="00527D9F" w:rsidP="00EB108D">
      <w:pPr>
        <w:jc w:val="right"/>
        <w:rPr>
          <w:sz w:val="28"/>
        </w:rPr>
      </w:pPr>
      <w:proofErr w:type="spellStart"/>
      <w:r>
        <w:rPr>
          <w:sz w:val="28"/>
        </w:rPr>
        <w:t>Luis</w:t>
      </w:r>
      <w:proofErr w:type="spellEnd"/>
      <w:r>
        <w:rPr>
          <w:sz w:val="28"/>
        </w:rPr>
        <w:t xml:space="preserve"> Carlos.</w:t>
      </w:r>
      <w:bookmarkStart w:id="1" w:name="_GoBack"/>
      <w:bookmarkEnd w:id="1"/>
    </w:p>
    <w:p w14:paraId="754E4C30" w14:textId="2631CBD5" w:rsidR="00562868" w:rsidRPr="001D4FEF" w:rsidRDefault="000B16C6" w:rsidP="00EB108D">
      <w:pPr>
        <w:jc w:val="right"/>
        <w:rPr>
          <w:sz w:val="28"/>
        </w:rPr>
      </w:pPr>
      <w:r>
        <w:rPr>
          <w:sz w:val="28"/>
        </w:rPr>
        <w:t>Eduardo da Hora</w:t>
      </w:r>
    </w:p>
    <w:p w14:paraId="57CDCA58" w14:textId="0FA39A7F" w:rsidR="00562868" w:rsidRPr="001D4FEF" w:rsidRDefault="00F132EA" w:rsidP="00562868">
      <w:pPr>
        <w:jc w:val="right"/>
        <w:rPr>
          <w:sz w:val="28"/>
        </w:rPr>
      </w:pPr>
      <w:proofErr w:type="spellStart"/>
      <w:r>
        <w:rPr>
          <w:sz w:val="28"/>
        </w:rPr>
        <w:t>Berg</w:t>
      </w:r>
      <w:r w:rsidR="000B16C6">
        <w:rPr>
          <w:sz w:val="28"/>
        </w:rPr>
        <w:t>sson</w:t>
      </w:r>
      <w:proofErr w:type="spellEnd"/>
      <w:r w:rsidR="000B16C6">
        <w:rPr>
          <w:sz w:val="28"/>
        </w:rPr>
        <w:t xml:space="preserve"> Francisco </w:t>
      </w:r>
    </w:p>
    <w:p w14:paraId="0CD86405" w14:textId="4A159B2A" w:rsidR="00562868" w:rsidRPr="001D4FEF" w:rsidRDefault="000B16C6" w:rsidP="00562868">
      <w:pPr>
        <w:jc w:val="right"/>
        <w:rPr>
          <w:sz w:val="28"/>
        </w:rPr>
      </w:pPr>
      <w:r>
        <w:rPr>
          <w:sz w:val="28"/>
        </w:rPr>
        <w:t>Josimar C monteiro</w:t>
      </w:r>
    </w:p>
    <w:p w14:paraId="6481C352" w14:textId="77777777" w:rsidR="00EB108D" w:rsidRPr="001D4FEF" w:rsidRDefault="00EB108D" w:rsidP="00EB108D">
      <w:pPr>
        <w:jc w:val="right"/>
        <w:sectPr w:rsidR="00EB108D" w:rsidRPr="001D4FEF" w:rsidSect="0016692A">
          <w:headerReference w:type="default" r:id="rId8"/>
          <w:pgSz w:w="11906" w:h="16838" w:code="9"/>
          <w:pgMar w:top="1134" w:right="1418" w:bottom="2041" w:left="1418" w:header="680" w:footer="680" w:gutter="0"/>
          <w:cols w:space="720"/>
        </w:sectPr>
      </w:pPr>
    </w:p>
    <w:p w14:paraId="612F00C5" w14:textId="77777777" w:rsidR="001173B8" w:rsidRPr="001D4FEF" w:rsidRDefault="001173B8">
      <w:pPr>
        <w:pStyle w:val="Ttulo"/>
        <w:spacing w:line="288" w:lineRule="auto"/>
        <w:rPr>
          <w:rFonts w:ascii="Calibri" w:hAnsi="Calibri"/>
        </w:rPr>
      </w:pPr>
      <w:r w:rsidRPr="001D4FEF">
        <w:rPr>
          <w:rFonts w:ascii="Calibri" w:hAnsi="Calibri"/>
          <w:b w:val="0"/>
          <w:sz w:val="20"/>
        </w:rPr>
        <w:lastRenderedPageBreak/>
        <w:t> </w:t>
      </w:r>
    </w:p>
    <w:p w14:paraId="633D798E" w14:textId="77777777" w:rsidR="001173B8" w:rsidRPr="001D4FEF" w:rsidRDefault="001173B8">
      <w:pPr>
        <w:pStyle w:val="Ttulo"/>
        <w:rPr>
          <w:rFonts w:ascii="Calibri" w:hAnsi="Calibri"/>
        </w:rPr>
      </w:pPr>
      <w:r w:rsidRPr="001D4FEF">
        <w:rPr>
          <w:rFonts w:ascii="Calibri" w:hAnsi="Calibri"/>
        </w:rPr>
        <w:t>Histórico de Revisões</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641"/>
        <w:gridCol w:w="4294"/>
        <w:gridCol w:w="2641"/>
      </w:tblGrid>
      <w:tr w:rsidR="00562868" w:rsidRPr="001D4FEF" w14:paraId="4117A662" w14:textId="77777777" w:rsidTr="006F6C2A">
        <w:tc>
          <w:tcPr>
            <w:tcW w:w="1379" w:type="pct"/>
          </w:tcPr>
          <w:p w14:paraId="486D1D51" w14:textId="77777777" w:rsidR="00562868" w:rsidRPr="001D4FEF" w:rsidRDefault="00562868">
            <w:pPr>
              <w:pStyle w:val="Tabletext"/>
              <w:jc w:val="center"/>
              <w:rPr>
                <w:rFonts w:ascii="Calibri" w:hAnsi="Calibri"/>
                <w:b/>
              </w:rPr>
            </w:pPr>
            <w:r w:rsidRPr="001D4FEF">
              <w:rPr>
                <w:rFonts w:ascii="Calibri" w:hAnsi="Calibri"/>
                <w:b/>
              </w:rPr>
              <w:t>Data</w:t>
            </w:r>
          </w:p>
        </w:tc>
        <w:tc>
          <w:tcPr>
            <w:tcW w:w="2242" w:type="pct"/>
          </w:tcPr>
          <w:p w14:paraId="1D0A9960" w14:textId="77777777" w:rsidR="00562868" w:rsidRPr="001D4FEF" w:rsidRDefault="00562868">
            <w:pPr>
              <w:pStyle w:val="Tabletext"/>
              <w:jc w:val="center"/>
              <w:rPr>
                <w:rFonts w:ascii="Calibri" w:hAnsi="Calibri"/>
                <w:b/>
              </w:rPr>
            </w:pPr>
            <w:r w:rsidRPr="001D4FEF">
              <w:rPr>
                <w:rFonts w:ascii="Calibri" w:hAnsi="Calibri"/>
                <w:b/>
              </w:rPr>
              <w:t>Descrição</w:t>
            </w:r>
          </w:p>
        </w:tc>
        <w:tc>
          <w:tcPr>
            <w:tcW w:w="1379" w:type="pct"/>
          </w:tcPr>
          <w:p w14:paraId="3AAAAF66" w14:textId="77777777" w:rsidR="00562868" w:rsidRPr="001D4FEF" w:rsidRDefault="00562868">
            <w:pPr>
              <w:pStyle w:val="Tabletext"/>
              <w:jc w:val="center"/>
              <w:rPr>
                <w:rFonts w:ascii="Calibri" w:hAnsi="Calibri"/>
                <w:b/>
              </w:rPr>
            </w:pPr>
            <w:r w:rsidRPr="001D4FEF">
              <w:rPr>
                <w:rFonts w:ascii="Calibri" w:hAnsi="Calibri"/>
                <w:b/>
              </w:rPr>
              <w:t>Autor</w:t>
            </w:r>
          </w:p>
        </w:tc>
      </w:tr>
      <w:tr w:rsidR="006F6C2A" w:rsidRPr="006F6C2A" w14:paraId="19F0CC5A" w14:textId="77777777" w:rsidTr="006F6C2A">
        <w:tc>
          <w:tcPr>
            <w:tcW w:w="1379" w:type="pct"/>
          </w:tcPr>
          <w:p w14:paraId="4356DEA2" w14:textId="0964E54A" w:rsidR="006F6C2A" w:rsidRPr="001D4FEF" w:rsidRDefault="006F6C2A" w:rsidP="00CF2D0D">
            <w:pPr>
              <w:pStyle w:val="Tabletext"/>
              <w:rPr>
                <w:rFonts w:ascii="Calibri" w:hAnsi="Calibri"/>
              </w:rPr>
            </w:pPr>
            <w:r>
              <w:t>05/09/2013</w:t>
            </w:r>
          </w:p>
        </w:tc>
        <w:tc>
          <w:tcPr>
            <w:tcW w:w="2242" w:type="pct"/>
          </w:tcPr>
          <w:p w14:paraId="76A7CF4E" w14:textId="73E648EF" w:rsidR="006F6C2A" w:rsidRPr="001D4FEF" w:rsidRDefault="006F6C2A">
            <w:pPr>
              <w:pStyle w:val="Tabletext"/>
              <w:rPr>
                <w:rFonts w:ascii="Calibri" w:hAnsi="Calibri"/>
              </w:rPr>
            </w:pPr>
            <w:r w:rsidRPr="006F6C2A">
              <w:t>Criação do documento</w:t>
            </w:r>
            <w:r>
              <w:t xml:space="preserve"> P</w:t>
            </w:r>
            <w:r w:rsidRPr="006F6C2A">
              <w:t xml:space="preserve">lano de </w:t>
            </w:r>
            <w:r>
              <w:t>Teste</w:t>
            </w:r>
          </w:p>
        </w:tc>
        <w:tc>
          <w:tcPr>
            <w:tcW w:w="1379" w:type="pct"/>
          </w:tcPr>
          <w:p w14:paraId="1EC8D71A" w14:textId="4C3BEE87" w:rsidR="006F6C2A" w:rsidRPr="001D4FEF" w:rsidRDefault="00120941" w:rsidP="00EB108D">
            <w:pPr>
              <w:pStyle w:val="SemEspaamento"/>
              <w:rPr>
                <w:lang w:val="pt-BR"/>
              </w:rPr>
            </w:pPr>
            <w:r>
              <w:rPr>
                <w:lang w:val="pt-BR"/>
              </w:rPr>
              <w:t>SIB</w:t>
            </w:r>
          </w:p>
        </w:tc>
      </w:tr>
      <w:tr w:rsidR="00562868" w:rsidRPr="000463C3" w14:paraId="2A8D68AA" w14:textId="77777777" w:rsidTr="006F6C2A">
        <w:tc>
          <w:tcPr>
            <w:tcW w:w="1379" w:type="pct"/>
          </w:tcPr>
          <w:p w14:paraId="45DC4C3F" w14:textId="55C91DB1" w:rsidR="00562868" w:rsidRPr="000463C3" w:rsidRDefault="000463C3" w:rsidP="001173B8">
            <w:pPr>
              <w:pStyle w:val="Tabletext"/>
              <w:rPr>
                <w:rFonts w:ascii="Calibri" w:hAnsi="Calibri"/>
              </w:rPr>
            </w:pPr>
            <w:r>
              <w:rPr>
                <w:rFonts w:ascii="Calibri" w:hAnsi="Calibri"/>
              </w:rPr>
              <w:t>09/10/2013</w:t>
            </w:r>
          </w:p>
        </w:tc>
        <w:tc>
          <w:tcPr>
            <w:tcW w:w="2242" w:type="pct"/>
          </w:tcPr>
          <w:p w14:paraId="2F65E587" w14:textId="66253C9C" w:rsidR="00562868" w:rsidRPr="001D4FEF" w:rsidRDefault="00F50D9E" w:rsidP="00EB108D">
            <w:pPr>
              <w:pStyle w:val="Tabletext"/>
              <w:rPr>
                <w:rFonts w:ascii="Calibri" w:hAnsi="Calibri"/>
              </w:rPr>
            </w:pPr>
            <w:r>
              <w:rPr>
                <w:rFonts w:ascii="Calibri" w:hAnsi="Calibri"/>
              </w:rPr>
              <w:t>R</w:t>
            </w:r>
            <w:r w:rsidR="000463C3" w:rsidRPr="000463C3">
              <w:rPr>
                <w:rFonts w:ascii="Calibri" w:hAnsi="Calibri"/>
              </w:rPr>
              <w:t>eunião de apresentação do sistema alvo de teste</w:t>
            </w:r>
          </w:p>
        </w:tc>
        <w:tc>
          <w:tcPr>
            <w:tcW w:w="1379" w:type="pct"/>
          </w:tcPr>
          <w:p w14:paraId="7323414F" w14:textId="44B58878" w:rsidR="00562868" w:rsidRPr="001D4FEF" w:rsidRDefault="00F50D9E" w:rsidP="00EB108D">
            <w:pPr>
              <w:pStyle w:val="SemEspaamento"/>
              <w:rPr>
                <w:lang w:val="pt-BR"/>
              </w:rPr>
            </w:pPr>
            <w:r>
              <w:rPr>
                <w:lang w:val="pt-BR"/>
              </w:rPr>
              <w:t>Gerente de teste</w:t>
            </w:r>
          </w:p>
        </w:tc>
      </w:tr>
      <w:tr w:rsidR="00120941" w:rsidRPr="000463C3" w14:paraId="67F5D565" w14:textId="77777777" w:rsidTr="006F6C2A">
        <w:tc>
          <w:tcPr>
            <w:tcW w:w="1379" w:type="pct"/>
          </w:tcPr>
          <w:p w14:paraId="3A34AAC5" w14:textId="16BEEDDE" w:rsidR="00120941" w:rsidRPr="001D4FEF" w:rsidRDefault="00F11A6A" w:rsidP="001173B8">
            <w:pPr>
              <w:pStyle w:val="Tabletext"/>
              <w:rPr>
                <w:rFonts w:ascii="Calibri" w:hAnsi="Calibri"/>
              </w:rPr>
            </w:pPr>
            <w:r>
              <w:rPr>
                <w:rFonts w:ascii="Calibri" w:hAnsi="Calibri"/>
              </w:rPr>
              <w:t>09/10/2013</w:t>
            </w:r>
          </w:p>
        </w:tc>
        <w:tc>
          <w:tcPr>
            <w:tcW w:w="2242" w:type="pct"/>
          </w:tcPr>
          <w:p w14:paraId="1188126C" w14:textId="2347DB90" w:rsidR="00120941" w:rsidRPr="001D4FEF" w:rsidRDefault="00F11A6A" w:rsidP="00EB108D">
            <w:pPr>
              <w:pStyle w:val="Tabletext"/>
              <w:rPr>
                <w:rFonts w:ascii="Calibri" w:hAnsi="Calibri"/>
              </w:rPr>
            </w:pPr>
            <w:r>
              <w:rPr>
                <w:rFonts w:ascii="Calibri" w:hAnsi="Calibri"/>
              </w:rPr>
              <w:t>Release Inicial</w:t>
            </w:r>
          </w:p>
        </w:tc>
        <w:tc>
          <w:tcPr>
            <w:tcW w:w="1379" w:type="pct"/>
          </w:tcPr>
          <w:p w14:paraId="2C377E52" w14:textId="323A923A" w:rsidR="00120941" w:rsidRPr="001D4FEF" w:rsidRDefault="00F11A6A" w:rsidP="00EB108D">
            <w:pPr>
              <w:pStyle w:val="SemEspaamento"/>
              <w:rPr>
                <w:lang w:val="pt-BR"/>
              </w:rPr>
            </w:pPr>
            <w:r>
              <w:rPr>
                <w:lang w:val="pt-BR"/>
              </w:rPr>
              <w:t>SIB</w:t>
            </w:r>
          </w:p>
        </w:tc>
      </w:tr>
      <w:tr w:rsidR="00120941" w:rsidRPr="000463C3" w14:paraId="332CA560" w14:textId="77777777" w:rsidTr="006F6C2A">
        <w:tc>
          <w:tcPr>
            <w:tcW w:w="1379" w:type="pct"/>
          </w:tcPr>
          <w:p w14:paraId="1014AC83" w14:textId="71A509FB" w:rsidR="00120941" w:rsidRPr="00DA473F" w:rsidRDefault="00DA473F" w:rsidP="001173B8">
            <w:pPr>
              <w:pStyle w:val="Tabletext"/>
              <w:rPr>
                <w:rFonts w:ascii="Calibri" w:hAnsi="Calibri"/>
                <w:lang w:val="en-US"/>
              </w:rPr>
            </w:pPr>
            <w:r>
              <w:rPr>
                <w:rFonts w:ascii="Calibri" w:hAnsi="Calibri"/>
              </w:rPr>
              <w:t>20</w:t>
            </w:r>
            <w:r>
              <w:rPr>
                <w:rFonts w:ascii="Calibri" w:hAnsi="Calibri"/>
                <w:lang w:val="en-US"/>
              </w:rPr>
              <w:t>/10/2013</w:t>
            </w:r>
          </w:p>
        </w:tc>
        <w:tc>
          <w:tcPr>
            <w:tcW w:w="2242" w:type="pct"/>
          </w:tcPr>
          <w:p w14:paraId="042AEA52" w14:textId="0BDB1C08" w:rsidR="00120941" w:rsidRPr="001D4FEF" w:rsidRDefault="00DA473F" w:rsidP="00EB108D">
            <w:pPr>
              <w:pStyle w:val="Tabletext"/>
              <w:rPr>
                <w:rFonts w:ascii="Calibri" w:hAnsi="Calibri"/>
              </w:rPr>
            </w:pPr>
            <w:r>
              <w:rPr>
                <w:rFonts w:ascii="Calibri" w:hAnsi="Calibri"/>
              </w:rPr>
              <w:t xml:space="preserve">Curso sobre a tecnologia </w:t>
            </w:r>
            <w:proofErr w:type="gramStart"/>
            <w:r>
              <w:rPr>
                <w:rFonts w:ascii="Calibri" w:hAnsi="Calibri"/>
              </w:rPr>
              <w:t>GitHub</w:t>
            </w:r>
            <w:proofErr w:type="gramEnd"/>
          </w:p>
        </w:tc>
        <w:tc>
          <w:tcPr>
            <w:tcW w:w="1379" w:type="pct"/>
          </w:tcPr>
          <w:p w14:paraId="7D6BFF43" w14:textId="6BE46FE9" w:rsidR="00120941" w:rsidRPr="001D4FEF" w:rsidRDefault="00DA473F" w:rsidP="00EB108D">
            <w:pPr>
              <w:pStyle w:val="SemEspaamento"/>
              <w:rPr>
                <w:lang w:val="pt-BR"/>
              </w:rPr>
            </w:pPr>
            <w:r>
              <w:rPr>
                <w:lang w:val="pt-BR"/>
              </w:rPr>
              <w:t>Gerente de teste</w:t>
            </w:r>
          </w:p>
        </w:tc>
      </w:tr>
      <w:tr w:rsidR="00120941" w:rsidRPr="000463C3" w14:paraId="5F252E7F" w14:textId="77777777" w:rsidTr="006F6C2A">
        <w:tc>
          <w:tcPr>
            <w:tcW w:w="1379" w:type="pct"/>
          </w:tcPr>
          <w:p w14:paraId="149DD75E" w14:textId="4A7C0677" w:rsidR="00120941" w:rsidRPr="001D4FEF" w:rsidRDefault="00DA473F" w:rsidP="001173B8">
            <w:pPr>
              <w:pStyle w:val="Tabletext"/>
              <w:rPr>
                <w:rFonts w:ascii="Calibri" w:hAnsi="Calibri"/>
              </w:rPr>
            </w:pPr>
            <w:r>
              <w:rPr>
                <w:rFonts w:ascii="Calibri" w:hAnsi="Calibri"/>
              </w:rPr>
              <w:t>25/10/2013</w:t>
            </w:r>
          </w:p>
        </w:tc>
        <w:tc>
          <w:tcPr>
            <w:tcW w:w="2242" w:type="pct"/>
          </w:tcPr>
          <w:p w14:paraId="065BE4A1" w14:textId="1A408751" w:rsidR="00120941" w:rsidRPr="001D4FEF" w:rsidRDefault="00DA473F" w:rsidP="00EB108D">
            <w:pPr>
              <w:pStyle w:val="Tabletext"/>
              <w:rPr>
                <w:rFonts w:ascii="Calibri" w:hAnsi="Calibri"/>
              </w:rPr>
            </w:pPr>
            <w:r>
              <w:rPr>
                <w:rFonts w:ascii="Calibri" w:hAnsi="Calibri"/>
              </w:rPr>
              <w:t>Definir os testes a serem feitos</w:t>
            </w:r>
          </w:p>
        </w:tc>
        <w:tc>
          <w:tcPr>
            <w:tcW w:w="1379" w:type="pct"/>
          </w:tcPr>
          <w:p w14:paraId="0E5E9FCD" w14:textId="39B59EB2" w:rsidR="00120941" w:rsidRPr="001D4FEF" w:rsidRDefault="009A4A78" w:rsidP="00EB108D">
            <w:pPr>
              <w:pStyle w:val="SemEspaamento"/>
              <w:rPr>
                <w:lang w:val="pt-BR"/>
              </w:rPr>
            </w:pPr>
            <w:r>
              <w:rPr>
                <w:lang w:val="pt-BR"/>
              </w:rPr>
              <w:t>SIB</w:t>
            </w:r>
          </w:p>
        </w:tc>
      </w:tr>
      <w:tr w:rsidR="00DA473F" w:rsidRPr="000463C3" w14:paraId="61F5CC67" w14:textId="77777777" w:rsidTr="006F6C2A">
        <w:tc>
          <w:tcPr>
            <w:tcW w:w="1379" w:type="pct"/>
          </w:tcPr>
          <w:p w14:paraId="4A73A3CB" w14:textId="25A4F8E1" w:rsidR="00DA473F" w:rsidRPr="00DA473F" w:rsidRDefault="00DA473F" w:rsidP="001173B8">
            <w:pPr>
              <w:pStyle w:val="Tabletext"/>
              <w:rPr>
                <w:rFonts w:ascii="Calibri" w:hAnsi="Calibri"/>
                <w:lang w:val="en-US"/>
              </w:rPr>
            </w:pPr>
            <w:r>
              <w:rPr>
                <w:rFonts w:ascii="Calibri" w:hAnsi="Calibri"/>
              </w:rPr>
              <w:t>30</w:t>
            </w:r>
            <w:r>
              <w:rPr>
                <w:rFonts w:ascii="Calibri" w:hAnsi="Calibri"/>
                <w:lang w:val="en-US"/>
              </w:rPr>
              <w:t>/10/2013</w:t>
            </w:r>
          </w:p>
        </w:tc>
        <w:tc>
          <w:tcPr>
            <w:tcW w:w="2242" w:type="pct"/>
          </w:tcPr>
          <w:p w14:paraId="515F6DAC" w14:textId="2FE5B43E" w:rsidR="00DA473F" w:rsidRPr="001D4FEF" w:rsidRDefault="00DA473F" w:rsidP="00EB108D">
            <w:pPr>
              <w:pStyle w:val="Tabletext"/>
              <w:rPr>
                <w:rFonts w:ascii="Calibri" w:hAnsi="Calibri"/>
              </w:rPr>
            </w:pPr>
            <w:r>
              <w:rPr>
                <w:rFonts w:ascii="Calibri" w:hAnsi="Calibri"/>
              </w:rPr>
              <w:t>Resolver problema com o repositório da equipe SIB</w:t>
            </w:r>
          </w:p>
        </w:tc>
        <w:tc>
          <w:tcPr>
            <w:tcW w:w="1379" w:type="pct"/>
          </w:tcPr>
          <w:p w14:paraId="54FF51E6" w14:textId="3893EB45" w:rsidR="00DA473F" w:rsidRPr="001D4FEF" w:rsidRDefault="00DA473F" w:rsidP="00EB108D">
            <w:pPr>
              <w:pStyle w:val="SemEspaamento"/>
              <w:rPr>
                <w:lang w:val="pt-BR"/>
              </w:rPr>
            </w:pPr>
            <w:r>
              <w:rPr>
                <w:lang w:val="pt-BR"/>
              </w:rPr>
              <w:t>Gerente de Teste</w:t>
            </w:r>
          </w:p>
        </w:tc>
      </w:tr>
      <w:tr w:rsidR="00DA473F" w:rsidRPr="000463C3" w14:paraId="6CCD474F" w14:textId="77777777" w:rsidTr="006F6C2A">
        <w:tc>
          <w:tcPr>
            <w:tcW w:w="1379" w:type="pct"/>
          </w:tcPr>
          <w:p w14:paraId="482CB428" w14:textId="1DB57C6D" w:rsidR="00DA473F" w:rsidRPr="001D4FEF" w:rsidRDefault="00DA473F" w:rsidP="001173B8">
            <w:pPr>
              <w:pStyle w:val="Tabletext"/>
              <w:rPr>
                <w:rFonts w:ascii="Calibri" w:hAnsi="Calibri"/>
              </w:rPr>
            </w:pPr>
            <w:r>
              <w:rPr>
                <w:rFonts w:ascii="Calibri" w:hAnsi="Calibri"/>
              </w:rPr>
              <w:t>31/10/2013</w:t>
            </w:r>
          </w:p>
        </w:tc>
        <w:tc>
          <w:tcPr>
            <w:tcW w:w="2242" w:type="pct"/>
          </w:tcPr>
          <w:p w14:paraId="76084403" w14:textId="710E3BFE" w:rsidR="00DA473F" w:rsidRPr="001D4FEF" w:rsidRDefault="00DA473F" w:rsidP="00EB108D">
            <w:pPr>
              <w:pStyle w:val="Tabletext"/>
              <w:rPr>
                <w:rFonts w:ascii="Calibri" w:hAnsi="Calibri"/>
              </w:rPr>
            </w:pPr>
            <w:r>
              <w:rPr>
                <w:rFonts w:ascii="Calibri" w:hAnsi="Calibri"/>
              </w:rPr>
              <w:t xml:space="preserve">Entrega do repositório para Cliente </w:t>
            </w:r>
            <w:proofErr w:type="spellStart"/>
            <w:r>
              <w:rPr>
                <w:rFonts w:ascii="Calibri" w:hAnsi="Calibri"/>
              </w:rPr>
              <w:t>Ivna</w:t>
            </w:r>
            <w:proofErr w:type="spellEnd"/>
          </w:p>
        </w:tc>
        <w:tc>
          <w:tcPr>
            <w:tcW w:w="1379" w:type="pct"/>
          </w:tcPr>
          <w:p w14:paraId="36260CFE" w14:textId="4A20639A" w:rsidR="00DA473F" w:rsidRPr="001D4FEF" w:rsidRDefault="00DA473F" w:rsidP="00EB108D">
            <w:pPr>
              <w:pStyle w:val="SemEspaamento"/>
              <w:rPr>
                <w:lang w:val="pt-BR"/>
              </w:rPr>
            </w:pPr>
            <w:r>
              <w:rPr>
                <w:lang w:val="pt-BR"/>
              </w:rPr>
              <w:t>SIB</w:t>
            </w:r>
          </w:p>
        </w:tc>
      </w:tr>
      <w:tr w:rsidR="00DA473F" w:rsidRPr="000463C3" w14:paraId="14B1355F" w14:textId="77777777" w:rsidTr="006F6C2A">
        <w:tc>
          <w:tcPr>
            <w:tcW w:w="1379" w:type="pct"/>
          </w:tcPr>
          <w:p w14:paraId="5BDA810F" w14:textId="2135F36E" w:rsidR="00DA473F" w:rsidRPr="009A4A78" w:rsidRDefault="009A4A78" w:rsidP="001173B8">
            <w:pPr>
              <w:pStyle w:val="Tabletext"/>
              <w:rPr>
                <w:rFonts w:ascii="Calibri" w:hAnsi="Calibri"/>
                <w:lang w:val="en-US"/>
              </w:rPr>
            </w:pPr>
            <w:r>
              <w:rPr>
                <w:rFonts w:ascii="Calibri" w:hAnsi="Calibri"/>
              </w:rPr>
              <w:t>03/11/2013</w:t>
            </w:r>
          </w:p>
        </w:tc>
        <w:tc>
          <w:tcPr>
            <w:tcW w:w="2242" w:type="pct"/>
          </w:tcPr>
          <w:p w14:paraId="6895F8C2" w14:textId="3638D25F" w:rsidR="00DA473F" w:rsidRPr="001D4FEF" w:rsidRDefault="009A4A78" w:rsidP="00EB108D">
            <w:pPr>
              <w:pStyle w:val="Tabletext"/>
              <w:rPr>
                <w:rFonts w:ascii="Calibri" w:hAnsi="Calibri"/>
              </w:rPr>
            </w:pPr>
            <w:r>
              <w:rPr>
                <w:rFonts w:ascii="Calibri" w:hAnsi="Calibri"/>
              </w:rPr>
              <w:t>Finalizando o plano de testes</w:t>
            </w:r>
          </w:p>
        </w:tc>
        <w:tc>
          <w:tcPr>
            <w:tcW w:w="1379" w:type="pct"/>
          </w:tcPr>
          <w:p w14:paraId="5C752249" w14:textId="3CEB61B3" w:rsidR="00DA473F" w:rsidRPr="001D4FEF" w:rsidRDefault="009A4A78" w:rsidP="00EB108D">
            <w:pPr>
              <w:pStyle w:val="SemEspaamento"/>
              <w:rPr>
                <w:lang w:val="pt-BR"/>
              </w:rPr>
            </w:pPr>
            <w:r>
              <w:rPr>
                <w:lang w:val="pt-BR"/>
              </w:rPr>
              <w:t>SIB</w:t>
            </w:r>
          </w:p>
        </w:tc>
      </w:tr>
      <w:tr w:rsidR="00DA473F" w:rsidRPr="000463C3" w14:paraId="2F96E280" w14:textId="77777777" w:rsidTr="006F6C2A">
        <w:tc>
          <w:tcPr>
            <w:tcW w:w="1379" w:type="pct"/>
          </w:tcPr>
          <w:p w14:paraId="04B2FA93" w14:textId="77777777" w:rsidR="00DA473F" w:rsidRPr="001D4FEF" w:rsidRDefault="00DA473F" w:rsidP="001173B8">
            <w:pPr>
              <w:pStyle w:val="Tabletext"/>
              <w:rPr>
                <w:rFonts w:ascii="Calibri" w:hAnsi="Calibri"/>
              </w:rPr>
            </w:pPr>
          </w:p>
        </w:tc>
        <w:tc>
          <w:tcPr>
            <w:tcW w:w="2242" w:type="pct"/>
          </w:tcPr>
          <w:p w14:paraId="614381F0" w14:textId="77777777" w:rsidR="00DA473F" w:rsidRPr="001D4FEF" w:rsidRDefault="00DA473F" w:rsidP="00EB108D">
            <w:pPr>
              <w:pStyle w:val="Tabletext"/>
              <w:rPr>
                <w:rFonts w:ascii="Calibri" w:hAnsi="Calibri"/>
              </w:rPr>
            </w:pPr>
          </w:p>
        </w:tc>
        <w:tc>
          <w:tcPr>
            <w:tcW w:w="1379" w:type="pct"/>
          </w:tcPr>
          <w:p w14:paraId="75DCB84A" w14:textId="77777777" w:rsidR="00DA473F" w:rsidRPr="001D4FEF" w:rsidRDefault="00DA473F" w:rsidP="00EB108D">
            <w:pPr>
              <w:pStyle w:val="SemEspaamento"/>
              <w:rPr>
                <w:lang w:val="pt-BR"/>
              </w:rPr>
            </w:pPr>
          </w:p>
        </w:tc>
      </w:tr>
    </w:tbl>
    <w:p w14:paraId="0DF50A11" w14:textId="77777777" w:rsidR="001173B8" w:rsidRPr="001D4FEF" w:rsidRDefault="001173B8">
      <w:pPr>
        <w:rPr>
          <w:rFonts w:ascii="Calibri" w:hAnsi="Calibri"/>
        </w:rPr>
      </w:pPr>
    </w:p>
    <w:p w14:paraId="0C8FEC85" w14:textId="77777777" w:rsidR="001173B8" w:rsidRPr="001D4FEF" w:rsidRDefault="001173B8">
      <w:pPr>
        <w:pStyle w:val="Ttulo"/>
        <w:rPr>
          <w:rFonts w:ascii="Calibri" w:hAnsi="Calibri"/>
          <w:sz w:val="38"/>
        </w:rPr>
      </w:pPr>
      <w:r w:rsidRPr="001D4FEF">
        <w:rPr>
          <w:rFonts w:ascii="Calibri" w:hAnsi="Calibri"/>
        </w:rPr>
        <w:br w:type="page"/>
      </w:r>
      <w:r w:rsidRPr="001D4FEF">
        <w:rPr>
          <w:rFonts w:ascii="Calibri" w:hAnsi="Calibri"/>
          <w:sz w:val="38"/>
        </w:rPr>
        <w:lastRenderedPageBreak/>
        <w:t>Índice</w:t>
      </w:r>
    </w:p>
    <w:p w14:paraId="08716297" w14:textId="77777777" w:rsidR="001173B8" w:rsidRPr="001D4FEF" w:rsidRDefault="001173B8">
      <w:pPr>
        <w:rPr>
          <w:rFonts w:ascii="Calibri" w:hAnsi="Calibri"/>
          <w:sz w:val="22"/>
        </w:rPr>
      </w:pPr>
    </w:p>
    <w:p w14:paraId="11B706DF" w14:textId="77777777" w:rsidR="009F7193" w:rsidRDefault="00286506">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1D4FEF">
        <w:rPr>
          <w:rFonts w:ascii="Calibri" w:hAnsi="Calibri"/>
          <w:sz w:val="22"/>
        </w:rPr>
        <w:fldChar w:fldCharType="begin"/>
      </w:r>
      <w:r w:rsidR="001173B8" w:rsidRPr="001D4FEF">
        <w:rPr>
          <w:rFonts w:ascii="Calibri" w:hAnsi="Calibri"/>
          <w:sz w:val="22"/>
        </w:rPr>
        <w:instrText xml:space="preserve"> TOC \o "1-3" </w:instrText>
      </w:r>
      <w:r w:rsidRPr="001D4FEF">
        <w:rPr>
          <w:rFonts w:ascii="Calibri" w:hAnsi="Calibri"/>
          <w:sz w:val="22"/>
        </w:rPr>
        <w:fldChar w:fldCharType="separate"/>
      </w:r>
      <w:r w:rsidR="009F7193" w:rsidRPr="004F32C7">
        <w:rPr>
          <w:rFonts w:ascii="Calibri" w:hAnsi="Calibri"/>
          <w:noProof/>
        </w:rPr>
        <w:t>1.</w:t>
      </w:r>
      <w:r w:rsidR="009F7193">
        <w:rPr>
          <w:rFonts w:asciiTheme="minorHAnsi" w:eastAsiaTheme="minorEastAsia" w:hAnsiTheme="minorHAnsi" w:cstheme="minorBidi"/>
          <w:b w:val="0"/>
          <w:caps w:val="0"/>
          <w:noProof/>
          <w:sz w:val="24"/>
          <w:szCs w:val="24"/>
          <w:lang w:eastAsia="ja-JP"/>
        </w:rPr>
        <w:tab/>
      </w:r>
      <w:r w:rsidR="009F7193" w:rsidRPr="004F32C7">
        <w:rPr>
          <w:rFonts w:ascii="Calibri" w:hAnsi="Calibri"/>
          <w:noProof/>
        </w:rPr>
        <w:t>Introdução</w:t>
      </w:r>
      <w:r w:rsidR="009F7193">
        <w:rPr>
          <w:noProof/>
        </w:rPr>
        <w:tab/>
      </w:r>
      <w:r w:rsidR="009F7193">
        <w:rPr>
          <w:noProof/>
        </w:rPr>
        <w:fldChar w:fldCharType="begin"/>
      </w:r>
      <w:r w:rsidR="009F7193">
        <w:rPr>
          <w:noProof/>
        </w:rPr>
        <w:instrText xml:space="preserve"> PAGEREF _Toc242451436 \h </w:instrText>
      </w:r>
      <w:r w:rsidR="009F7193">
        <w:rPr>
          <w:noProof/>
        </w:rPr>
      </w:r>
      <w:r w:rsidR="009F7193">
        <w:rPr>
          <w:noProof/>
        </w:rPr>
        <w:fldChar w:fldCharType="separate"/>
      </w:r>
      <w:r w:rsidR="009F7193">
        <w:rPr>
          <w:noProof/>
        </w:rPr>
        <w:t>4</w:t>
      </w:r>
      <w:r w:rsidR="009F7193">
        <w:rPr>
          <w:noProof/>
        </w:rPr>
        <w:fldChar w:fldCharType="end"/>
      </w:r>
    </w:p>
    <w:p w14:paraId="358F66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1.1</w:t>
      </w:r>
      <w:r>
        <w:rPr>
          <w:rFonts w:asciiTheme="minorHAnsi" w:eastAsiaTheme="minorEastAsia" w:hAnsiTheme="minorHAnsi" w:cstheme="minorBidi"/>
          <w:smallCaps w:val="0"/>
          <w:noProof/>
          <w:sz w:val="24"/>
          <w:szCs w:val="24"/>
          <w:lang w:eastAsia="ja-JP"/>
        </w:rPr>
        <w:tab/>
      </w:r>
      <w:r w:rsidRPr="004F32C7">
        <w:rPr>
          <w:rFonts w:ascii="Calibri" w:hAnsi="Calibri"/>
          <w:noProof/>
        </w:rPr>
        <w:t>Identificador do plano de teste</w:t>
      </w:r>
      <w:r w:rsidRPr="00D74FE2">
        <w:rPr>
          <w:noProof/>
        </w:rPr>
        <w:tab/>
      </w:r>
      <w:r>
        <w:rPr>
          <w:noProof/>
        </w:rPr>
        <w:fldChar w:fldCharType="begin"/>
      </w:r>
      <w:r w:rsidRPr="00D74FE2">
        <w:rPr>
          <w:noProof/>
        </w:rPr>
        <w:instrText xml:space="preserve"> PAGEREF _Toc242451437 \h </w:instrText>
      </w:r>
      <w:r>
        <w:rPr>
          <w:noProof/>
        </w:rPr>
      </w:r>
      <w:r>
        <w:rPr>
          <w:noProof/>
        </w:rPr>
        <w:fldChar w:fldCharType="separate"/>
      </w:r>
      <w:r w:rsidRPr="00D74FE2">
        <w:rPr>
          <w:noProof/>
        </w:rPr>
        <w:t>4</w:t>
      </w:r>
      <w:r>
        <w:rPr>
          <w:noProof/>
        </w:rPr>
        <w:fldChar w:fldCharType="end"/>
      </w:r>
    </w:p>
    <w:p w14:paraId="5969FB8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1.2</w:t>
      </w:r>
      <w:r>
        <w:rPr>
          <w:rFonts w:asciiTheme="minorHAnsi" w:eastAsiaTheme="minorEastAsia" w:hAnsiTheme="minorHAnsi" w:cstheme="minorBidi"/>
          <w:smallCaps w:val="0"/>
          <w:noProof/>
          <w:sz w:val="24"/>
          <w:szCs w:val="24"/>
          <w:lang w:eastAsia="ja-JP"/>
        </w:rPr>
        <w:tab/>
      </w:r>
      <w:r w:rsidRPr="004F32C7">
        <w:rPr>
          <w:rFonts w:ascii="Calibri" w:hAnsi="Calibri"/>
          <w:noProof/>
        </w:rPr>
        <w:t>Objetivos</w:t>
      </w:r>
      <w:r w:rsidRPr="00D74FE2">
        <w:rPr>
          <w:noProof/>
        </w:rPr>
        <w:tab/>
      </w:r>
      <w:r>
        <w:rPr>
          <w:noProof/>
        </w:rPr>
        <w:fldChar w:fldCharType="begin"/>
      </w:r>
      <w:r w:rsidRPr="00D74FE2">
        <w:rPr>
          <w:noProof/>
        </w:rPr>
        <w:instrText xml:space="preserve"> PAGEREF _Toc242451438 \h </w:instrText>
      </w:r>
      <w:r>
        <w:rPr>
          <w:noProof/>
        </w:rPr>
      </w:r>
      <w:r>
        <w:rPr>
          <w:noProof/>
        </w:rPr>
        <w:fldChar w:fldCharType="separate"/>
      </w:r>
      <w:r w:rsidRPr="00D74FE2">
        <w:rPr>
          <w:noProof/>
        </w:rPr>
        <w:t>4</w:t>
      </w:r>
      <w:r>
        <w:rPr>
          <w:noProof/>
        </w:rPr>
        <w:fldChar w:fldCharType="end"/>
      </w:r>
    </w:p>
    <w:p w14:paraId="51E47D8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1.3</w:t>
      </w:r>
      <w:r>
        <w:rPr>
          <w:rFonts w:asciiTheme="minorHAnsi" w:eastAsiaTheme="minorEastAsia" w:hAnsiTheme="minorHAnsi" w:cstheme="minorBidi"/>
          <w:smallCaps w:val="0"/>
          <w:noProof/>
          <w:sz w:val="24"/>
          <w:szCs w:val="24"/>
          <w:lang w:eastAsia="ja-JP"/>
        </w:rPr>
        <w:tab/>
      </w:r>
      <w:r w:rsidRPr="004F32C7">
        <w:rPr>
          <w:rFonts w:ascii="Calibri" w:hAnsi="Calibri"/>
          <w:noProof/>
        </w:rPr>
        <w:t>O Sistema &lt;Projeto&gt;</w:t>
      </w:r>
      <w:r w:rsidRPr="00D74FE2">
        <w:rPr>
          <w:noProof/>
        </w:rPr>
        <w:tab/>
      </w:r>
      <w:r>
        <w:rPr>
          <w:noProof/>
        </w:rPr>
        <w:fldChar w:fldCharType="begin"/>
      </w:r>
      <w:r w:rsidRPr="00D74FE2">
        <w:rPr>
          <w:noProof/>
        </w:rPr>
        <w:instrText xml:space="preserve"> PAGEREF _Toc242451439 \h </w:instrText>
      </w:r>
      <w:r>
        <w:rPr>
          <w:noProof/>
        </w:rPr>
      </w:r>
      <w:r>
        <w:rPr>
          <w:noProof/>
        </w:rPr>
        <w:fldChar w:fldCharType="separate"/>
      </w:r>
      <w:r w:rsidRPr="00D74FE2">
        <w:rPr>
          <w:noProof/>
        </w:rPr>
        <w:t>4</w:t>
      </w:r>
      <w:r>
        <w:rPr>
          <w:noProof/>
        </w:rPr>
        <w:fldChar w:fldCharType="end"/>
      </w:r>
    </w:p>
    <w:p w14:paraId="45B0A96A"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1.4</w:t>
      </w:r>
      <w:r>
        <w:rPr>
          <w:rFonts w:asciiTheme="minorHAnsi" w:eastAsiaTheme="minorEastAsia" w:hAnsiTheme="minorHAnsi" w:cstheme="minorBidi"/>
          <w:smallCaps w:val="0"/>
          <w:noProof/>
          <w:sz w:val="24"/>
          <w:szCs w:val="24"/>
          <w:lang w:eastAsia="ja-JP"/>
        </w:rPr>
        <w:tab/>
      </w:r>
      <w:r w:rsidRPr="004F32C7">
        <w:rPr>
          <w:rFonts w:ascii="Calibri" w:hAnsi="Calibri"/>
          <w:noProof/>
        </w:rPr>
        <w:t>Escopo</w:t>
      </w:r>
      <w:r w:rsidRPr="00D74FE2">
        <w:rPr>
          <w:noProof/>
        </w:rPr>
        <w:tab/>
      </w:r>
      <w:r>
        <w:rPr>
          <w:noProof/>
        </w:rPr>
        <w:fldChar w:fldCharType="begin"/>
      </w:r>
      <w:r w:rsidRPr="00D74FE2">
        <w:rPr>
          <w:noProof/>
        </w:rPr>
        <w:instrText xml:space="preserve"> PAGEREF _Toc242451440 \h </w:instrText>
      </w:r>
      <w:r>
        <w:rPr>
          <w:noProof/>
        </w:rPr>
      </w:r>
      <w:r>
        <w:rPr>
          <w:noProof/>
        </w:rPr>
        <w:fldChar w:fldCharType="separate"/>
      </w:r>
      <w:r w:rsidRPr="00D74FE2">
        <w:rPr>
          <w:noProof/>
        </w:rPr>
        <w:t>4</w:t>
      </w:r>
      <w:r>
        <w:rPr>
          <w:noProof/>
        </w:rPr>
        <w:fldChar w:fldCharType="end"/>
      </w:r>
    </w:p>
    <w:p w14:paraId="25602DA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1.5</w:t>
      </w:r>
      <w:r>
        <w:rPr>
          <w:rFonts w:asciiTheme="minorHAnsi" w:eastAsiaTheme="minorEastAsia" w:hAnsiTheme="minorHAnsi" w:cstheme="minorBidi"/>
          <w:smallCaps w:val="0"/>
          <w:noProof/>
          <w:sz w:val="24"/>
          <w:szCs w:val="24"/>
          <w:lang w:eastAsia="ja-JP"/>
        </w:rPr>
        <w:tab/>
      </w:r>
      <w:r w:rsidRPr="004F32C7">
        <w:rPr>
          <w:rFonts w:ascii="Calibri" w:hAnsi="Calibri"/>
          <w:noProof/>
        </w:rPr>
        <w:t>Escopo Negativo:</w:t>
      </w:r>
      <w:r w:rsidRPr="00D74FE2">
        <w:rPr>
          <w:noProof/>
        </w:rPr>
        <w:tab/>
      </w:r>
      <w:r>
        <w:rPr>
          <w:noProof/>
        </w:rPr>
        <w:fldChar w:fldCharType="begin"/>
      </w:r>
      <w:r w:rsidRPr="00D74FE2">
        <w:rPr>
          <w:noProof/>
        </w:rPr>
        <w:instrText xml:space="preserve"> PAGEREF _Toc242451441 \h </w:instrText>
      </w:r>
      <w:r>
        <w:rPr>
          <w:noProof/>
        </w:rPr>
      </w:r>
      <w:r>
        <w:rPr>
          <w:noProof/>
        </w:rPr>
        <w:fldChar w:fldCharType="separate"/>
      </w:r>
      <w:r w:rsidRPr="00D74FE2">
        <w:rPr>
          <w:noProof/>
        </w:rPr>
        <w:t>4</w:t>
      </w:r>
      <w:r>
        <w:rPr>
          <w:noProof/>
        </w:rPr>
        <w:fldChar w:fldCharType="end"/>
      </w:r>
    </w:p>
    <w:p w14:paraId="75C38FC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1.6</w:t>
      </w:r>
      <w:r>
        <w:rPr>
          <w:rFonts w:asciiTheme="minorHAnsi" w:eastAsiaTheme="minorEastAsia" w:hAnsiTheme="minorHAnsi" w:cstheme="minorBidi"/>
          <w:smallCaps w:val="0"/>
          <w:noProof/>
          <w:sz w:val="24"/>
          <w:szCs w:val="24"/>
          <w:lang w:eastAsia="ja-JP"/>
        </w:rPr>
        <w:tab/>
      </w:r>
      <w:r w:rsidRPr="004F32C7">
        <w:rPr>
          <w:rFonts w:ascii="Calibri" w:hAnsi="Calibri"/>
          <w:noProof/>
        </w:rPr>
        <w:t>Referências</w:t>
      </w:r>
      <w:r w:rsidRPr="00D74FE2">
        <w:rPr>
          <w:noProof/>
        </w:rPr>
        <w:tab/>
      </w:r>
      <w:r>
        <w:rPr>
          <w:noProof/>
        </w:rPr>
        <w:fldChar w:fldCharType="begin"/>
      </w:r>
      <w:r w:rsidRPr="00D74FE2">
        <w:rPr>
          <w:noProof/>
        </w:rPr>
        <w:instrText xml:space="preserve"> PAGEREF _Toc242451442 \h </w:instrText>
      </w:r>
      <w:r>
        <w:rPr>
          <w:noProof/>
        </w:rPr>
      </w:r>
      <w:r>
        <w:rPr>
          <w:noProof/>
        </w:rPr>
        <w:fldChar w:fldCharType="separate"/>
      </w:r>
      <w:r w:rsidRPr="00D74FE2">
        <w:rPr>
          <w:noProof/>
        </w:rPr>
        <w:t>4</w:t>
      </w:r>
      <w:r>
        <w:rPr>
          <w:noProof/>
        </w:rPr>
        <w:fldChar w:fldCharType="end"/>
      </w:r>
    </w:p>
    <w:p w14:paraId="6A7046D2"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1.7</w:t>
      </w:r>
      <w:r>
        <w:rPr>
          <w:rFonts w:asciiTheme="minorHAnsi" w:eastAsiaTheme="minorEastAsia" w:hAnsiTheme="minorHAnsi" w:cstheme="minorBidi"/>
          <w:smallCaps w:val="0"/>
          <w:noProof/>
          <w:sz w:val="24"/>
          <w:szCs w:val="24"/>
          <w:lang w:eastAsia="ja-JP"/>
        </w:rPr>
        <w:tab/>
      </w:r>
      <w:r w:rsidRPr="004F32C7">
        <w:rPr>
          <w:rFonts w:ascii="Calibri" w:hAnsi="Calibri"/>
          <w:noProof/>
        </w:rPr>
        <w:t>Nível na sequência de teste.</w:t>
      </w:r>
      <w:r w:rsidRPr="00D74FE2">
        <w:rPr>
          <w:noProof/>
        </w:rPr>
        <w:tab/>
      </w:r>
      <w:r>
        <w:rPr>
          <w:noProof/>
        </w:rPr>
        <w:fldChar w:fldCharType="begin"/>
      </w:r>
      <w:r w:rsidRPr="00D74FE2">
        <w:rPr>
          <w:noProof/>
        </w:rPr>
        <w:instrText xml:space="preserve"> PAGEREF _Toc242451443 \h </w:instrText>
      </w:r>
      <w:r>
        <w:rPr>
          <w:noProof/>
        </w:rPr>
      </w:r>
      <w:r>
        <w:rPr>
          <w:noProof/>
        </w:rPr>
        <w:fldChar w:fldCharType="separate"/>
      </w:r>
      <w:r w:rsidRPr="00D74FE2">
        <w:rPr>
          <w:noProof/>
        </w:rPr>
        <w:t>4</w:t>
      </w:r>
      <w:r>
        <w:rPr>
          <w:noProof/>
        </w:rPr>
        <w:fldChar w:fldCharType="end"/>
      </w:r>
    </w:p>
    <w:p w14:paraId="7059CBA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2.</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A TESTAR</w:t>
      </w:r>
      <w:r w:rsidRPr="00D74FE2">
        <w:rPr>
          <w:noProof/>
        </w:rPr>
        <w:tab/>
      </w:r>
      <w:r>
        <w:rPr>
          <w:noProof/>
        </w:rPr>
        <w:fldChar w:fldCharType="begin"/>
      </w:r>
      <w:r w:rsidRPr="00D74FE2">
        <w:rPr>
          <w:noProof/>
        </w:rPr>
        <w:instrText xml:space="preserve"> PAGEREF _Toc242451444 \h </w:instrText>
      </w:r>
      <w:r>
        <w:rPr>
          <w:noProof/>
        </w:rPr>
      </w:r>
      <w:r>
        <w:rPr>
          <w:noProof/>
        </w:rPr>
        <w:fldChar w:fldCharType="separate"/>
      </w:r>
      <w:r w:rsidRPr="00D74FE2">
        <w:rPr>
          <w:noProof/>
        </w:rPr>
        <w:t>5</w:t>
      </w:r>
      <w:r>
        <w:rPr>
          <w:noProof/>
        </w:rPr>
        <w:fldChar w:fldCharType="end"/>
      </w:r>
    </w:p>
    <w:p w14:paraId="3FE72FBF"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Banco de Dados</w:t>
      </w:r>
      <w:r w:rsidRPr="00D74FE2">
        <w:rPr>
          <w:noProof/>
        </w:rPr>
        <w:tab/>
      </w:r>
      <w:r>
        <w:rPr>
          <w:noProof/>
        </w:rPr>
        <w:fldChar w:fldCharType="begin"/>
      </w:r>
      <w:r w:rsidRPr="00D74FE2">
        <w:rPr>
          <w:noProof/>
        </w:rPr>
        <w:instrText xml:space="preserve"> PAGEREF _Toc242451445 \h </w:instrText>
      </w:r>
      <w:r>
        <w:rPr>
          <w:noProof/>
        </w:rPr>
      </w:r>
      <w:r>
        <w:rPr>
          <w:noProof/>
        </w:rPr>
        <w:fldChar w:fldCharType="separate"/>
      </w:r>
      <w:r w:rsidRPr="00D74FE2">
        <w:rPr>
          <w:noProof/>
        </w:rPr>
        <w:t>5</w:t>
      </w:r>
      <w:r>
        <w:rPr>
          <w:noProof/>
        </w:rPr>
        <w:fldChar w:fldCharType="end"/>
      </w:r>
    </w:p>
    <w:p w14:paraId="231F76F3"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2.2</w:t>
      </w:r>
      <w:r>
        <w:rPr>
          <w:rFonts w:asciiTheme="minorHAnsi" w:eastAsiaTheme="minorEastAsia" w:hAnsiTheme="minorHAnsi" w:cstheme="minorBidi"/>
          <w:smallCaps w:val="0"/>
          <w:noProof/>
          <w:sz w:val="24"/>
          <w:szCs w:val="24"/>
          <w:lang w:eastAsia="ja-JP"/>
        </w:rPr>
        <w:tab/>
      </w:r>
      <w:r w:rsidRPr="004F32C7">
        <w:rPr>
          <w:rFonts w:ascii="Calibri" w:hAnsi="Calibri"/>
          <w:noProof/>
        </w:rPr>
        <w:t>Teste Funcional</w:t>
      </w:r>
      <w:r w:rsidRPr="00D74FE2">
        <w:rPr>
          <w:noProof/>
        </w:rPr>
        <w:tab/>
      </w:r>
      <w:r>
        <w:rPr>
          <w:noProof/>
        </w:rPr>
        <w:fldChar w:fldCharType="begin"/>
      </w:r>
      <w:r w:rsidRPr="00D74FE2">
        <w:rPr>
          <w:noProof/>
        </w:rPr>
        <w:instrText xml:space="preserve"> PAGEREF _Toc242451446 \h </w:instrText>
      </w:r>
      <w:r>
        <w:rPr>
          <w:noProof/>
        </w:rPr>
      </w:r>
      <w:r>
        <w:rPr>
          <w:noProof/>
        </w:rPr>
        <w:fldChar w:fldCharType="separate"/>
      </w:r>
      <w:r w:rsidRPr="00D74FE2">
        <w:rPr>
          <w:noProof/>
        </w:rPr>
        <w:t>5</w:t>
      </w:r>
      <w:r>
        <w:rPr>
          <w:noProof/>
        </w:rPr>
        <w:fldChar w:fldCharType="end"/>
      </w:r>
    </w:p>
    <w:p w14:paraId="09230379"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2.3</w:t>
      </w:r>
      <w:r>
        <w:rPr>
          <w:rFonts w:asciiTheme="minorHAnsi" w:eastAsiaTheme="minorEastAsia" w:hAnsiTheme="minorHAnsi" w:cstheme="minorBidi"/>
          <w:smallCaps w:val="0"/>
          <w:noProof/>
          <w:sz w:val="24"/>
          <w:szCs w:val="24"/>
          <w:lang w:eastAsia="ja-JP"/>
        </w:rPr>
        <w:tab/>
      </w:r>
      <w:r w:rsidRPr="004F32C7">
        <w:rPr>
          <w:rFonts w:ascii="Calibri" w:hAnsi="Calibri"/>
          <w:noProof/>
        </w:rPr>
        <w:t>Teste do Ciclo de Negócios</w:t>
      </w:r>
      <w:r w:rsidRPr="00D74FE2">
        <w:rPr>
          <w:noProof/>
        </w:rPr>
        <w:tab/>
      </w:r>
      <w:r>
        <w:rPr>
          <w:noProof/>
        </w:rPr>
        <w:fldChar w:fldCharType="begin"/>
      </w:r>
      <w:r w:rsidRPr="00D74FE2">
        <w:rPr>
          <w:noProof/>
        </w:rPr>
        <w:instrText xml:space="preserve"> PAGEREF _Toc242451447 \h </w:instrText>
      </w:r>
      <w:r>
        <w:rPr>
          <w:noProof/>
        </w:rPr>
      </w:r>
      <w:r>
        <w:rPr>
          <w:noProof/>
        </w:rPr>
        <w:fldChar w:fldCharType="separate"/>
      </w:r>
      <w:r w:rsidRPr="00D74FE2">
        <w:rPr>
          <w:noProof/>
        </w:rPr>
        <w:t>5</w:t>
      </w:r>
      <w:r>
        <w:rPr>
          <w:noProof/>
        </w:rPr>
        <w:fldChar w:fldCharType="end"/>
      </w:r>
    </w:p>
    <w:p w14:paraId="1F48FF78"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2.4</w:t>
      </w:r>
      <w:r>
        <w:rPr>
          <w:rFonts w:asciiTheme="minorHAnsi" w:eastAsiaTheme="minorEastAsia" w:hAnsiTheme="minorHAnsi" w:cstheme="minorBidi"/>
          <w:smallCaps w:val="0"/>
          <w:noProof/>
          <w:sz w:val="24"/>
          <w:szCs w:val="24"/>
          <w:lang w:eastAsia="ja-JP"/>
        </w:rPr>
        <w:tab/>
      </w:r>
      <w:r w:rsidRPr="004F32C7">
        <w:rPr>
          <w:rFonts w:ascii="Calibri" w:hAnsi="Calibri"/>
          <w:noProof/>
        </w:rPr>
        <w:t>Teste da Interface do Usuário</w:t>
      </w:r>
      <w:r w:rsidRPr="00D74FE2">
        <w:rPr>
          <w:noProof/>
        </w:rPr>
        <w:tab/>
      </w:r>
      <w:r>
        <w:rPr>
          <w:noProof/>
        </w:rPr>
        <w:fldChar w:fldCharType="begin"/>
      </w:r>
      <w:r w:rsidRPr="00D74FE2">
        <w:rPr>
          <w:noProof/>
        </w:rPr>
        <w:instrText xml:space="preserve"> PAGEREF _Toc242451448 \h </w:instrText>
      </w:r>
      <w:r>
        <w:rPr>
          <w:noProof/>
        </w:rPr>
      </w:r>
      <w:r>
        <w:rPr>
          <w:noProof/>
        </w:rPr>
        <w:fldChar w:fldCharType="separate"/>
      </w:r>
      <w:r w:rsidRPr="00D74FE2">
        <w:rPr>
          <w:noProof/>
        </w:rPr>
        <w:t>5</w:t>
      </w:r>
      <w:r>
        <w:rPr>
          <w:noProof/>
        </w:rPr>
        <w:fldChar w:fldCharType="end"/>
      </w:r>
    </w:p>
    <w:p w14:paraId="4E7D4F26"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2.5</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Performance</w:t>
      </w:r>
      <w:r w:rsidRPr="00D74FE2">
        <w:rPr>
          <w:noProof/>
        </w:rPr>
        <w:tab/>
      </w:r>
      <w:r>
        <w:rPr>
          <w:noProof/>
        </w:rPr>
        <w:fldChar w:fldCharType="begin"/>
      </w:r>
      <w:r w:rsidRPr="00D74FE2">
        <w:rPr>
          <w:noProof/>
        </w:rPr>
        <w:instrText xml:space="preserve"> PAGEREF _Toc242451449 \h </w:instrText>
      </w:r>
      <w:r>
        <w:rPr>
          <w:noProof/>
        </w:rPr>
      </w:r>
      <w:r>
        <w:rPr>
          <w:noProof/>
        </w:rPr>
        <w:fldChar w:fldCharType="separate"/>
      </w:r>
      <w:r w:rsidRPr="00D74FE2">
        <w:rPr>
          <w:noProof/>
        </w:rPr>
        <w:t>5</w:t>
      </w:r>
      <w:r>
        <w:rPr>
          <w:noProof/>
        </w:rPr>
        <w:fldChar w:fldCharType="end"/>
      </w:r>
    </w:p>
    <w:p w14:paraId="3852334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2.6</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Carga</w:t>
      </w:r>
      <w:r w:rsidRPr="00D74FE2">
        <w:rPr>
          <w:noProof/>
        </w:rPr>
        <w:tab/>
      </w:r>
      <w:r>
        <w:rPr>
          <w:noProof/>
        </w:rPr>
        <w:fldChar w:fldCharType="begin"/>
      </w:r>
      <w:r w:rsidRPr="00D74FE2">
        <w:rPr>
          <w:noProof/>
        </w:rPr>
        <w:instrText xml:space="preserve"> PAGEREF _Toc242451450 \h </w:instrText>
      </w:r>
      <w:r>
        <w:rPr>
          <w:noProof/>
        </w:rPr>
      </w:r>
      <w:r>
        <w:rPr>
          <w:noProof/>
        </w:rPr>
        <w:fldChar w:fldCharType="separate"/>
      </w:r>
      <w:r w:rsidRPr="00D74FE2">
        <w:rPr>
          <w:noProof/>
        </w:rPr>
        <w:t>5</w:t>
      </w:r>
      <w:r>
        <w:rPr>
          <w:noProof/>
        </w:rPr>
        <w:fldChar w:fldCharType="end"/>
      </w:r>
    </w:p>
    <w:p w14:paraId="44852545"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2.7</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Stress</w:t>
      </w:r>
      <w:r w:rsidRPr="00D74FE2">
        <w:rPr>
          <w:noProof/>
        </w:rPr>
        <w:tab/>
      </w:r>
      <w:r>
        <w:rPr>
          <w:noProof/>
        </w:rPr>
        <w:fldChar w:fldCharType="begin"/>
      </w:r>
      <w:r w:rsidRPr="00D74FE2">
        <w:rPr>
          <w:noProof/>
        </w:rPr>
        <w:instrText xml:space="preserve"> PAGEREF _Toc242451451 \h </w:instrText>
      </w:r>
      <w:r>
        <w:rPr>
          <w:noProof/>
        </w:rPr>
      </w:r>
      <w:r>
        <w:rPr>
          <w:noProof/>
        </w:rPr>
        <w:fldChar w:fldCharType="separate"/>
      </w:r>
      <w:r w:rsidRPr="00D74FE2">
        <w:rPr>
          <w:noProof/>
        </w:rPr>
        <w:t>5</w:t>
      </w:r>
      <w:r>
        <w:rPr>
          <w:noProof/>
        </w:rPr>
        <w:fldChar w:fldCharType="end"/>
      </w:r>
    </w:p>
    <w:p w14:paraId="42F3AE0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2.8</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Segurança e de Controle de Acesso</w:t>
      </w:r>
      <w:r w:rsidRPr="00D74FE2">
        <w:rPr>
          <w:noProof/>
        </w:rPr>
        <w:tab/>
      </w:r>
      <w:r>
        <w:rPr>
          <w:noProof/>
        </w:rPr>
        <w:fldChar w:fldCharType="begin"/>
      </w:r>
      <w:r w:rsidRPr="00D74FE2">
        <w:rPr>
          <w:noProof/>
        </w:rPr>
        <w:instrText xml:space="preserve"> PAGEREF _Toc242451452 \h </w:instrText>
      </w:r>
      <w:r>
        <w:rPr>
          <w:noProof/>
        </w:rPr>
      </w:r>
      <w:r>
        <w:rPr>
          <w:noProof/>
        </w:rPr>
        <w:fldChar w:fldCharType="separate"/>
      </w:r>
      <w:r w:rsidRPr="00D74FE2">
        <w:rPr>
          <w:noProof/>
        </w:rPr>
        <w:t>5</w:t>
      </w:r>
      <w:r>
        <w:rPr>
          <w:noProof/>
        </w:rPr>
        <w:fldChar w:fldCharType="end"/>
      </w:r>
    </w:p>
    <w:p w14:paraId="1968BE0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2.9</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Falha/Recuperação</w:t>
      </w:r>
      <w:r w:rsidRPr="00D74FE2">
        <w:rPr>
          <w:noProof/>
        </w:rPr>
        <w:tab/>
      </w:r>
      <w:r>
        <w:rPr>
          <w:noProof/>
        </w:rPr>
        <w:fldChar w:fldCharType="begin"/>
      </w:r>
      <w:r w:rsidRPr="00D74FE2">
        <w:rPr>
          <w:noProof/>
        </w:rPr>
        <w:instrText xml:space="preserve"> PAGEREF _Toc242451453 \h </w:instrText>
      </w:r>
      <w:r>
        <w:rPr>
          <w:noProof/>
        </w:rPr>
      </w:r>
      <w:r>
        <w:rPr>
          <w:noProof/>
        </w:rPr>
        <w:fldChar w:fldCharType="separate"/>
      </w:r>
      <w:r w:rsidRPr="00D74FE2">
        <w:rPr>
          <w:noProof/>
        </w:rPr>
        <w:t>5</w:t>
      </w:r>
      <w:r>
        <w:rPr>
          <w:noProof/>
        </w:rPr>
        <w:fldChar w:fldCharType="end"/>
      </w:r>
    </w:p>
    <w:p w14:paraId="624DF651" w14:textId="77777777" w:rsidR="009F7193" w:rsidRDefault="009F7193">
      <w:pPr>
        <w:pStyle w:val="Sumrio2"/>
        <w:tabs>
          <w:tab w:val="left" w:pos="795"/>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2.10</w:t>
      </w:r>
      <w:r>
        <w:rPr>
          <w:rFonts w:asciiTheme="minorHAnsi" w:eastAsiaTheme="minorEastAsia" w:hAnsiTheme="minorHAnsi" w:cstheme="minorBidi"/>
          <w:smallCaps w:val="0"/>
          <w:noProof/>
          <w:sz w:val="24"/>
          <w:szCs w:val="24"/>
          <w:lang w:eastAsia="ja-JP"/>
        </w:rPr>
        <w:tab/>
      </w:r>
      <w:r w:rsidRPr="004F32C7">
        <w:rPr>
          <w:rFonts w:ascii="Calibri" w:hAnsi="Calibri"/>
          <w:noProof/>
        </w:rPr>
        <w:t>Teste de Instalação</w:t>
      </w:r>
      <w:r w:rsidRPr="00D74FE2">
        <w:rPr>
          <w:noProof/>
        </w:rPr>
        <w:tab/>
      </w:r>
      <w:r>
        <w:rPr>
          <w:noProof/>
        </w:rPr>
        <w:fldChar w:fldCharType="begin"/>
      </w:r>
      <w:r w:rsidRPr="00D74FE2">
        <w:rPr>
          <w:noProof/>
        </w:rPr>
        <w:instrText xml:space="preserve"> PAGEREF _Toc242451454 \h </w:instrText>
      </w:r>
      <w:r>
        <w:rPr>
          <w:noProof/>
        </w:rPr>
      </w:r>
      <w:r>
        <w:rPr>
          <w:noProof/>
        </w:rPr>
        <w:fldChar w:fldCharType="separate"/>
      </w:r>
      <w:r w:rsidRPr="00D74FE2">
        <w:rPr>
          <w:noProof/>
        </w:rPr>
        <w:t>5</w:t>
      </w:r>
      <w:r>
        <w:rPr>
          <w:noProof/>
        </w:rPr>
        <w:fldChar w:fldCharType="end"/>
      </w:r>
    </w:p>
    <w:p w14:paraId="63EF65FA"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3.</w:t>
      </w:r>
      <w:r>
        <w:rPr>
          <w:rFonts w:asciiTheme="minorHAnsi" w:eastAsiaTheme="minorEastAsia" w:hAnsiTheme="minorHAnsi" w:cstheme="minorBidi"/>
          <w:b w:val="0"/>
          <w:caps w:val="0"/>
          <w:noProof/>
          <w:sz w:val="24"/>
          <w:szCs w:val="24"/>
          <w:lang w:eastAsia="ja-JP"/>
        </w:rPr>
        <w:tab/>
      </w:r>
      <w:r w:rsidRPr="004F32C7">
        <w:rPr>
          <w:rFonts w:ascii="Calibri" w:hAnsi="Calibri"/>
          <w:noProof/>
        </w:rPr>
        <w:t>Estratégia de Teste</w:t>
      </w:r>
      <w:r w:rsidRPr="00D74FE2">
        <w:rPr>
          <w:noProof/>
        </w:rPr>
        <w:tab/>
      </w:r>
      <w:r>
        <w:rPr>
          <w:noProof/>
        </w:rPr>
        <w:fldChar w:fldCharType="begin"/>
      </w:r>
      <w:r w:rsidRPr="00D74FE2">
        <w:rPr>
          <w:noProof/>
        </w:rPr>
        <w:instrText xml:space="preserve"> PAGEREF _Toc242451455 \h </w:instrText>
      </w:r>
      <w:r>
        <w:rPr>
          <w:noProof/>
        </w:rPr>
      </w:r>
      <w:r>
        <w:rPr>
          <w:noProof/>
        </w:rPr>
        <w:fldChar w:fldCharType="separate"/>
      </w:r>
      <w:r w:rsidRPr="00D74FE2">
        <w:rPr>
          <w:noProof/>
        </w:rPr>
        <w:t>6</w:t>
      </w:r>
      <w:r>
        <w:rPr>
          <w:noProof/>
        </w:rPr>
        <w:fldChar w:fldCharType="end"/>
      </w:r>
    </w:p>
    <w:p w14:paraId="72281EE1"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3.1</w:t>
      </w:r>
      <w:r>
        <w:rPr>
          <w:rFonts w:asciiTheme="minorHAnsi" w:eastAsiaTheme="minorEastAsia" w:hAnsiTheme="minorHAnsi" w:cstheme="minorBidi"/>
          <w:smallCaps w:val="0"/>
          <w:noProof/>
          <w:sz w:val="24"/>
          <w:szCs w:val="24"/>
          <w:lang w:eastAsia="ja-JP"/>
        </w:rPr>
        <w:tab/>
      </w:r>
      <w:r w:rsidRPr="004F32C7">
        <w:rPr>
          <w:rFonts w:ascii="Calibri" w:hAnsi="Calibri"/>
          <w:noProof/>
        </w:rPr>
        <w:t>Tipos de Teste</w:t>
      </w:r>
      <w:r w:rsidRPr="00D74FE2">
        <w:rPr>
          <w:noProof/>
        </w:rPr>
        <w:tab/>
      </w:r>
      <w:r>
        <w:rPr>
          <w:noProof/>
        </w:rPr>
        <w:fldChar w:fldCharType="begin"/>
      </w:r>
      <w:r w:rsidRPr="00D74FE2">
        <w:rPr>
          <w:noProof/>
        </w:rPr>
        <w:instrText xml:space="preserve"> PAGEREF _Toc242451456 \h </w:instrText>
      </w:r>
      <w:r>
        <w:rPr>
          <w:noProof/>
        </w:rPr>
      </w:r>
      <w:r>
        <w:rPr>
          <w:noProof/>
        </w:rPr>
        <w:fldChar w:fldCharType="separate"/>
      </w:r>
      <w:r w:rsidRPr="00D74FE2">
        <w:rPr>
          <w:noProof/>
        </w:rPr>
        <w:t>6</w:t>
      </w:r>
      <w:r>
        <w:rPr>
          <w:noProof/>
        </w:rPr>
        <w:fldChar w:fldCharType="end"/>
      </w:r>
    </w:p>
    <w:p w14:paraId="08358FA2"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3.1.1</w:t>
      </w:r>
      <w:r>
        <w:rPr>
          <w:rFonts w:asciiTheme="minorHAnsi" w:eastAsiaTheme="minorEastAsia" w:hAnsiTheme="minorHAnsi" w:cstheme="minorBidi"/>
          <w:i w:val="0"/>
          <w:noProof/>
          <w:sz w:val="24"/>
          <w:szCs w:val="24"/>
          <w:lang w:eastAsia="ja-JP"/>
        </w:rPr>
        <w:tab/>
      </w:r>
      <w:r w:rsidRPr="004F32C7">
        <w:rPr>
          <w:rFonts w:ascii="Calibri" w:hAnsi="Calibri"/>
          <w:b/>
          <w:noProof/>
        </w:rPr>
        <w:t>Teste de Integridade de Dados e do Banco de Dados</w:t>
      </w:r>
      <w:r w:rsidRPr="00D74FE2">
        <w:rPr>
          <w:noProof/>
        </w:rPr>
        <w:tab/>
      </w:r>
      <w:r>
        <w:rPr>
          <w:noProof/>
        </w:rPr>
        <w:fldChar w:fldCharType="begin"/>
      </w:r>
      <w:r w:rsidRPr="00D74FE2">
        <w:rPr>
          <w:noProof/>
        </w:rPr>
        <w:instrText xml:space="preserve"> PAGEREF _Toc242451457 \h </w:instrText>
      </w:r>
      <w:r>
        <w:rPr>
          <w:noProof/>
        </w:rPr>
      </w:r>
      <w:r>
        <w:rPr>
          <w:noProof/>
        </w:rPr>
        <w:fldChar w:fldCharType="separate"/>
      </w:r>
      <w:r w:rsidRPr="00D74FE2">
        <w:rPr>
          <w:noProof/>
        </w:rPr>
        <w:t>6</w:t>
      </w:r>
      <w:r>
        <w:rPr>
          <w:noProof/>
        </w:rPr>
        <w:fldChar w:fldCharType="end"/>
      </w:r>
    </w:p>
    <w:p w14:paraId="09D3F0ED"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3.1.2</w:t>
      </w:r>
      <w:r>
        <w:rPr>
          <w:rFonts w:asciiTheme="minorHAnsi" w:eastAsiaTheme="minorEastAsia" w:hAnsiTheme="minorHAnsi" w:cstheme="minorBidi"/>
          <w:i w:val="0"/>
          <w:noProof/>
          <w:sz w:val="24"/>
          <w:szCs w:val="24"/>
          <w:lang w:eastAsia="ja-JP"/>
        </w:rPr>
        <w:tab/>
      </w:r>
      <w:r w:rsidRPr="004F32C7">
        <w:rPr>
          <w:rFonts w:ascii="Calibri" w:hAnsi="Calibri"/>
          <w:b/>
          <w:noProof/>
        </w:rPr>
        <w:t>Teste de Funcionalidade</w:t>
      </w:r>
      <w:r w:rsidRPr="00D74FE2">
        <w:rPr>
          <w:noProof/>
        </w:rPr>
        <w:tab/>
      </w:r>
      <w:r>
        <w:rPr>
          <w:noProof/>
        </w:rPr>
        <w:fldChar w:fldCharType="begin"/>
      </w:r>
      <w:r w:rsidRPr="00D74FE2">
        <w:rPr>
          <w:noProof/>
        </w:rPr>
        <w:instrText xml:space="preserve"> PAGEREF _Toc242451458 \h </w:instrText>
      </w:r>
      <w:r>
        <w:rPr>
          <w:noProof/>
        </w:rPr>
      </w:r>
      <w:r>
        <w:rPr>
          <w:noProof/>
        </w:rPr>
        <w:fldChar w:fldCharType="separate"/>
      </w:r>
      <w:r w:rsidRPr="00D74FE2">
        <w:rPr>
          <w:noProof/>
        </w:rPr>
        <w:t>6</w:t>
      </w:r>
      <w:r>
        <w:rPr>
          <w:noProof/>
        </w:rPr>
        <w:fldChar w:fldCharType="end"/>
      </w:r>
    </w:p>
    <w:p w14:paraId="22CE7AFB"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3.1.3</w:t>
      </w:r>
      <w:r>
        <w:rPr>
          <w:rFonts w:asciiTheme="minorHAnsi" w:eastAsiaTheme="minorEastAsia" w:hAnsiTheme="minorHAnsi" w:cstheme="minorBidi"/>
          <w:i w:val="0"/>
          <w:noProof/>
          <w:sz w:val="24"/>
          <w:szCs w:val="24"/>
          <w:lang w:eastAsia="ja-JP"/>
        </w:rPr>
        <w:tab/>
      </w:r>
      <w:r w:rsidRPr="004F32C7">
        <w:rPr>
          <w:rFonts w:ascii="Calibri" w:hAnsi="Calibri"/>
          <w:b/>
          <w:noProof/>
        </w:rPr>
        <w:t>Teste da Interface do Usuário</w:t>
      </w:r>
      <w:r w:rsidRPr="00D74FE2">
        <w:rPr>
          <w:noProof/>
        </w:rPr>
        <w:tab/>
      </w:r>
      <w:r>
        <w:rPr>
          <w:noProof/>
        </w:rPr>
        <w:fldChar w:fldCharType="begin"/>
      </w:r>
      <w:r w:rsidRPr="00D74FE2">
        <w:rPr>
          <w:noProof/>
        </w:rPr>
        <w:instrText xml:space="preserve"> PAGEREF _Toc242451459 \h </w:instrText>
      </w:r>
      <w:r>
        <w:rPr>
          <w:noProof/>
        </w:rPr>
      </w:r>
      <w:r>
        <w:rPr>
          <w:noProof/>
        </w:rPr>
        <w:fldChar w:fldCharType="separate"/>
      </w:r>
      <w:r w:rsidRPr="00D74FE2">
        <w:rPr>
          <w:noProof/>
        </w:rPr>
        <w:t>6</w:t>
      </w:r>
      <w:r>
        <w:rPr>
          <w:noProof/>
        </w:rPr>
        <w:fldChar w:fldCharType="end"/>
      </w:r>
    </w:p>
    <w:p w14:paraId="6650C294"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3.1.4</w:t>
      </w:r>
      <w:r>
        <w:rPr>
          <w:rFonts w:asciiTheme="minorHAnsi" w:eastAsiaTheme="minorEastAsia" w:hAnsiTheme="minorHAnsi" w:cstheme="minorBidi"/>
          <w:i w:val="0"/>
          <w:noProof/>
          <w:sz w:val="24"/>
          <w:szCs w:val="24"/>
          <w:lang w:eastAsia="ja-JP"/>
        </w:rPr>
        <w:tab/>
      </w:r>
      <w:r w:rsidRPr="004F32C7">
        <w:rPr>
          <w:rFonts w:ascii="Calibri" w:hAnsi="Calibri"/>
          <w:b/>
          <w:noProof/>
        </w:rPr>
        <w:t>Teste de Performance</w:t>
      </w:r>
      <w:r w:rsidRPr="00D74FE2">
        <w:rPr>
          <w:noProof/>
        </w:rPr>
        <w:tab/>
      </w:r>
      <w:r>
        <w:rPr>
          <w:noProof/>
        </w:rPr>
        <w:fldChar w:fldCharType="begin"/>
      </w:r>
      <w:r w:rsidRPr="00D74FE2">
        <w:rPr>
          <w:noProof/>
        </w:rPr>
        <w:instrText xml:space="preserve"> PAGEREF _Toc242451460 \h </w:instrText>
      </w:r>
      <w:r>
        <w:rPr>
          <w:noProof/>
        </w:rPr>
      </w:r>
      <w:r>
        <w:rPr>
          <w:noProof/>
        </w:rPr>
        <w:fldChar w:fldCharType="separate"/>
      </w:r>
      <w:r w:rsidRPr="00D74FE2">
        <w:rPr>
          <w:noProof/>
        </w:rPr>
        <w:t>6</w:t>
      </w:r>
      <w:r>
        <w:rPr>
          <w:noProof/>
        </w:rPr>
        <w:fldChar w:fldCharType="end"/>
      </w:r>
    </w:p>
    <w:p w14:paraId="434587F9"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3.1.5</w:t>
      </w:r>
      <w:r>
        <w:rPr>
          <w:rFonts w:asciiTheme="minorHAnsi" w:eastAsiaTheme="minorEastAsia" w:hAnsiTheme="minorHAnsi" w:cstheme="minorBidi"/>
          <w:i w:val="0"/>
          <w:noProof/>
          <w:sz w:val="24"/>
          <w:szCs w:val="24"/>
          <w:lang w:eastAsia="ja-JP"/>
        </w:rPr>
        <w:tab/>
      </w:r>
      <w:r w:rsidRPr="004F32C7">
        <w:rPr>
          <w:rFonts w:ascii="Calibri" w:hAnsi="Calibri"/>
          <w:b/>
          <w:noProof/>
        </w:rPr>
        <w:t>Teste de Carga</w:t>
      </w:r>
      <w:r w:rsidRPr="00D74FE2">
        <w:rPr>
          <w:noProof/>
        </w:rPr>
        <w:tab/>
      </w:r>
      <w:r>
        <w:rPr>
          <w:noProof/>
        </w:rPr>
        <w:fldChar w:fldCharType="begin"/>
      </w:r>
      <w:r w:rsidRPr="00D74FE2">
        <w:rPr>
          <w:noProof/>
        </w:rPr>
        <w:instrText xml:space="preserve"> PAGEREF _Toc242451461 \h </w:instrText>
      </w:r>
      <w:r>
        <w:rPr>
          <w:noProof/>
        </w:rPr>
      </w:r>
      <w:r>
        <w:rPr>
          <w:noProof/>
        </w:rPr>
        <w:fldChar w:fldCharType="separate"/>
      </w:r>
      <w:r w:rsidRPr="00D74FE2">
        <w:rPr>
          <w:noProof/>
        </w:rPr>
        <w:t>7</w:t>
      </w:r>
      <w:r>
        <w:rPr>
          <w:noProof/>
        </w:rPr>
        <w:fldChar w:fldCharType="end"/>
      </w:r>
    </w:p>
    <w:p w14:paraId="5D7E3DFC"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3.1.6</w:t>
      </w:r>
      <w:r>
        <w:rPr>
          <w:rFonts w:asciiTheme="minorHAnsi" w:eastAsiaTheme="minorEastAsia" w:hAnsiTheme="minorHAnsi" w:cstheme="minorBidi"/>
          <w:i w:val="0"/>
          <w:noProof/>
          <w:sz w:val="24"/>
          <w:szCs w:val="24"/>
          <w:lang w:eastAsia="ja-JP"/>
        </w:rPr>
        <w:tab/>
      </w:r>
      <w:r w:rsidRPr="004F32C7">
        <w:rPr>
          <w:rFonts w:ascii="Calibri" w:hAnsi="Calibri"/>
          <w:b/>
          <w:noProof/>
        </w:rPr>
        <w:t>Teste de Segurança e Controle de Acesso</w:t>
      </w:r>
      <w:r w:rsidRPr="00D74FE2">
        <w:rPr>
          <w:noProof/>
        </w:rPr>
        <w:tab/>
      </w:r>
      <w:r>
        <w:rPr>
          <w:noProof/>
        </w:rPr>
        <w:fldChar w:fldCharType="begin"/>
      </w:r>
      <w:r w:rsidRPr="00D74FE2">
        <w:rPr>
          <w:noProof/>
        </w:rPr>
        <w:instrText xml:space="preserve"> PAGEREF _Toc242451462 \h </w:instrText>
      </w:r>
      <w:r>
        <w:rPr>
          <w:noProof/>
        </w:rPr>
      </w:r>
      <w:r>
        <w:rPr>
          <w:noProof/>
        </w:rPr>
        <w:fldChar w:fldCharType="separate"/>
      </w:r>
      <w:r w:rsidRPr="00D74FE2">
        <w:rPr>
          <w:noProof/>
        </w:rPr>
        <w:t>7</w:t>
      </w:r>
      <w:r>
        <w:rPr>
          <w:noProof/>
        </w:rPr>
        <w:fldChar w:fldCharType="end"/>
      </w:r>
    </w:p>
    <w:p w14:paraId="4F1CE747" w14:textId="77777777" w:rsidR="009F7193" w:rsidRDefault="009F7193">
      <w:pPr>
        <w:pStyle w:val="Sumrio3"/>
        <w:tabs>
          <w:tab w:val="left" w:pos="1051"/>
          <w:tab w:val="right" w:leader="dot" w:pos="9350"/>
        </w:tabs>
        <w:rPr>
          <w:rFonts w:asciiTheme="minorHAnsi" w:eastAsiaTheme="minorEastAsia" w:hAnsiTheme="minorHAnsi" w:cstheme="minorBidi"/>
          <w:i w:val="0"/>
          <w:noProof/>
          <w:sz w:val="24"/>
          <w:szCs w:val="24"/>
          <w:lang w:eastAsia="ja-JP"/>
        </w:rPr>
      </w:pPr>
      <w:r w:rsidRPr="004F32C7">
        <w:rPr>
          <w:rFonts w:ascii="Calibri" w:hAnsi="Calibri"/>
          <w:b/>
          <w:noProof/>
        </w:rPr>
        <w:t>3.1.7</w:t>
      </w:r>
      <w:r>
        <w:rPr>
          <w:rFonts w:asciiTheme="minorHAnsi" w:eastAsiaTheme="minorEastAsia" w:hAnsiTheme="minorHAnsi" w:cstheme="minorBidi"/>
          <w:i w:val="0"/>
          <w:noProof/>
          <w:sz w:val="24"/>
          <w:szCs w:val="24"/>
          <w:lang w:eastAsia="ja-JP"/>
        </w:rPr>
        <w:tab/>
      </w:r>
      <w:r w:rsidRPr="004F32C7">
        <w:rPr>
          <w:rFonts w:ascii="Calibri" w:hAnsi="Calibri"/>
          <w:b/>
          <w:noProof/>
        </w:rPr>
        <w:t>Teste de Instalação</w:t>
      </w:r>
      <w:r w:rsidRPr="00D74FE2">
        <w:rPr>
          <w:noProof/>
        </w:rPr>
        <w:tab/>
      </w:r>
      <w:r>
        <w:rPr>
          <w:noProof/>
        </w:rPr>
        <w:fldChar w:fldCharType="begin"/>
      </w:r>
      <w:r w:rsidRPr="00D74FE2">
        <w:rPr>
          <w:noProof/>
        </w:rPr>
        <w:instrText xml:space="preserve"> PAGEREF _Toc242451463 \h </w:instrText>
      </w:r>
      <w:r>
        <w:rPr>
          <w:noProof/>
        </w:rPr>
      </w:r>
      <w:r>
        <w:rPr>
          <w:noProof/>
        </w:rPr>
        <w:fldChar w:fldCharType="separate"/>
      </w:r>
      <w:r w:rsidRPr="00D74FE2">
        <w:rPr>
          <w:noProof/>
        </w:rPr>
        <w:t>7</w:t>
      </w:r>
      <w:r>
        <w:rPr>
          <w:noProof/>
        </w:rPr>
        <w:fldChar w:fldCharType="end"/>
      </w:r>
    </w:p>
    <w:p w14:paraId="22E17CDD"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3.2</w:t>
      </w:r>
      <w:r>
        <w:rPr>
          <w:rFonts w:asciiTheme="minorHAnsi" w:eastAsiaTheme="minorEastAsia" w:hAnsiTheme="minorHAnsi" w:cstheme="minorBidi"/>
          <w:smallCaps w:val="0"/>
          <w:noProof/>
          <w:sz w:val="24"/>
          <w:szCs w:val="24"/>
          <w:lang w:eastAsia="ja-JP"/>
        </w:rPr>
        <w:tab/>
      </w:r>
      <w:r w:rsidRPr="004F32C7">
        <w:rPr>
          <w:rFonts w:ascii="Calibri" w:hAnsi="Calibri"/>
          <w:noProof/>
        </w:rPr>
        <w:t>Ferramentas</w:t>
      </w:r>
      <w:r w:rsidRPr="00D74FE2">
        <w:rPr>
          <w:noProof/>
        </w:rPr>
        <w:tab/>
      </w:r>
      <w:r>
        <w:rPr>
          <w:noProof/>
        </w:rPr>
        <w:fldChar w:fldCharType="begin"/>
      </w:r>
      <w:r w:rsidRPr="00D74FE2">
        <w:rPr>
          <w:noProof/>
        </w:rPr>
        <w:instrText xml:space="preserve"> PAGEREF _Toc242451464 \h </w:instrText>
      </w:r>
      <w:r>
        <w:rPr>
          <w:noProof/>
        </w:rPr>
      </w:r>
      <w:r>
        <w:rPr>
          <w:noProof/>
        </w:rPr>
        <w:fldChar w:fldCharType="separate"/>
      </w:r>
      <w:r w:rsidRPr="00D74FE2">
        <w:rPr>
          <w:noProof/>
        </w:rPr>
        <w:t>7</w:t>
      </w:r>
      <w:r>
        <w:rPr>
          <w:noProof/>
        </w:rPr>
        <w:fldChar w:fldCharType="end"/>
      </w:r>
    </w:p>
    <w:p w14:paraId="3F7FFD9B" w14:textId="77777777" w:rsidR="009F7193" w:rsidRDefault="009F7193">
      <w:pPr>
        <w:pStyle w:val="Sumrio2"/>
        <w:tabs>
          <w:tab w:val="left" w:pos="693"/>
          <w:tab w:val="right" w:leader="dot" w:pos="9350"/>
        </w:tabs>
        <w:rPr>
          <w:rFonts w:asciiTheme="minorHAnsi" w:eastAsiaTheme="minorEastAsia" w:hAnsiTheme="minorHAnsi" w:cstheme="minorBidi"/>
          <w:smallCaps w:val="0"/>
          <w:noProof/>
          <w:sz w:val="24"/>
          <w:szCs w:val="24"/>
          <w:lang w:eastAsia="ja-JP"/>
        </w:rPr>
      </w:pPr>
      <w:r w:rsidRPr="004F32C7">
        <w:rPr>
          <w:rFonts w:ascii="Calibri" w:hAnsi="Calibri"/>
          <w:noProof/>
        </w:rPr>
        <w:t>3.3</w:t>
      </w:r>
      <w:r>
        <w:rPr>
          <w:rFonts w:asciiTheme="minorHAnsi" w:eastAsiaTheme="minorEastAsia" w:hAnsiTheme="minorHAnsi" w:cstheme="minorBidi"/>
          <w:smallCaps w:val="0"/>
          <w:noProof/>
          <w:sz w:val="24"/>
          <w:szCs w:val="24"/>
          <w:lang w:eastAsia="ja-JP"/>
        </w:rPr>
        <w:tab/>
      </w:r>
      <w:r w:rsidRPr="004F32C7">
        <w:rPr>
          <w:rFonts w:ascii="Calibri" w:hAnsi="Calibri"/>
          <w:noProof/>
        </w:rPr>
        <w:t>Riscos</w:t>
      </w:r>
      <w:r w:rsidRPr="00D74FE2">
        <w:rPr>
          <w:noProof/>
        </w:rPr>
        <w:tab/>
      </w:r>
      <w:r>
        <w:rPr>
          <w:noProof/>
        </w:rPr>
        <w:fldChar w:fldCharType="begin"/>
      </w:r>
      <w:r w:rsidRPr="00D74FE2">
        <w:rPr>
          <w:noProof/>
        </w:rPr>
        <w:instrText xml:space="preserve"> PAGEREF _Toc242451465 \h </w:instrText>
      </w:r>
      <w:r>
        <w:rPr>
          <w:noProof/>
        </w:rPr>
      </w:r>
      <w:r>
        <w:rPr>
          <w:noProof/>
        </w:rPr>
        <w:fldChar w:fldCharType="separate"/>
      </w:r>
      <w:r w:rsidRPr="00D74FE2">
        <w:rPr>
          <w:noProof/>
        </w:rPr>
        <w:t>8</w:t>
      </w:r>
      <w:r>
        <w:rPr>
          <w:noProof/>
        </w:rPr>
        <w:fldChar w:fldCharType="end"/>
      </w:r>
    </w:p>
    <w:p w14:paraId="2C30FC8D"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4.</w:t>
      </w:r>
      <w:r>
        <w:rPr>
          <w:rFonts w:asciiTheme="minorHAnsi" w:eastAsiaTheme="minorEastAsia" w:hAnsiTheme="minorHAnsi" w:cstheme="minorBidi"/>
          <w:b w:val="0"/>
          <w:caps w:val="0"/>
          <w:noProof/>
          <w:sz w:val="24"/>
          <w:szCs w:val="24"/>
          <w:lang w:eastAsia="ja-JP"/>
        </w:rPr>
        <w:tab/>
      </w:r>
      <w:r w:rsidRPr="004F32C7">
        <w:rPr>
          <w:rFonts w:ascii="Calibri" w:hAnsi="Calibri"/>
          <w:noProof/>
        </w:rPr>
        <w:t>Requisitos de suspensão e retomada</w:t>
      </w:r>
      <w:r w:rsidRPr="00D74FE2">
        <w:rPr>
          <w:noProof/>
        </w:rPr>
        <w:tab/>
      </w:r>
      <w:r>
        <w:rPr>
          <w:noProof/>
        </w:rPr>
        <w:fldChar w:fldCharType="begin"/>
      </w:r>
      <w:r w:rsidRPr="00D74FE2">
        <w:rPr>
          <w:noProof/>
        </w:rPr>
        <w:instrText xml:space="preserve"> PAGEREF _Toc242451466 \h </w:instrText>
      </w:r>
      <w:r>
        <w:rPr>
          <w:noProof/>
        </w:rPr>
      </w:r>
      <w:r>
        <w:rPr>
          <w:noProof/>
        </w:rPr>
        <w:fldChar w:fldCharType="separate"/>
      </w:r>
      <w:r w:rsidRPr="00D74FE2">
        <w:rPr>
          <w:noProof/>
        </w:rPr>
        <w:t>9</w:t>
      </w:r>
      <w:r>
        <w:rPr>
          <w:noProof/>
        </w:rPr>
        <w:fldChar w:fldCharType="end"/>
      </w:r>
    </w:p>
    <w:p w14:paraId="6E556D82"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5.</w:t>
      </w:r>
      <w:r>
        <w:rPr>
          <w:rFonts w:asciiTheme="minorHAnsi" w:eastAsiaTheme="minorEastAsia" w:hAnsiTheme="minorHAnsi" w:cstheme="minorBidi"/>
          <w:b w:val="0"/>
          <w:caps w:val="0"/>
          <w:noProof/>
          <w:sz w:val="24"/>
          <w:szCs w:val="24"/>
          <w:lang w:eastAsia="ja-JP"/>
        </w:rPr>
        <w:tab/>
      </w:r>
      <w:r w:rsidRPr="004F32C7">
        <w:rPr>
          <w:rFonts w:ascii="Calibri" w:hAnsi="Calibri"/>
          <w:noProof/>
        </w:rPr>
        <w:t>Matriz de rastreabilidade</w:t>
      </w:r>
      <w:r w:rsidRPr="00D74FE2">
        <w:rPr>
          <w:noProof/>
        </w:rPr>
        <w:tab/>
      </w:r>
      <w:r>
        <w:rPr>
          <w:noProof/>
        </w:rPr>
        <w:fldChar w:fldCharType="begin"/>
      </w:r>
      <w:r w:rsidRPr="00D74FE2">
        <w:rPr>
          <w:noProof/>
        </w:rPr>
        <w:instrText xml:space="preserve"> PAGEREF _Toc242451467 \h </w:instrText>
      </w:r>
      <w:r>
        <w:rPr>
          <w:noProof/>
        </w:rPr>
      </w:r>
      <w:r>
        <w:rPr>
          <w:noProof/>
        </w:rPr>
        <w:fldChar w:fldCharType="separate"/>
      </w:r>
      <w:r w:rsidRPr="00D74FE2">
        <w:rPr>
          <w:noProof/>
        </w:rPr>
        <w:t>10</w:t>
      </w:r>
      <w:r>
        <w:rPr>
          <w:noProof/>
        </w:rPr>
        <w:fldChar w:fldCharType="end"/>
      </w:r>
    </w:p>
    <w:p w14:paraId="5E570E95"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6.</w:t>
      </w:r>
      <w:r>
        <w:rPr>
          <w:rFonts w:asciiTheme="minorHAnsi" w:eastAsiaTheme="minorEastAsia" w:hAnsiTheme="minorHAnsi" w:cstheme="minorBidi"/>
          <w:b w:val="0"/>
          <w:caps w:val="0"/>
          <w:noProof/>
          <w:sz w:val="24"/>
          <w:szCs w:val="24"/>
          <w:lang w:eastAsia="ja-JP"/>
        </w:rPr>
        <w:tab/>
      </w:r>
      <w:r w:rsidRPr="004F32C7">
        <w:rPr>
          <w:rFonts w:ascii="Calibri" w:hAnsi="Calibri"/>
          <w:noProof/>
        </w:rPr>
        <w:t>Responsabilidades</w:t>
      </w:r>
      <w:r w:rsidRPr="00D74FE2">
        <w:rPr>
          <w:noProof/>
        </w:rPr>
        <w:tab/>
      </w:r>
      <w:r>
        <w:rPr>
          <w:noProof/>
        </w:rPr>
        <w:fldChar w:fldCharType="begin"/>
      </w:r>
      <w:r w:rsidRPr="00D74FE2">
        <w:rPr>
          <w:noProof/>
        </w:rPr>
        <w:instrText xml:space="preserve"> PAGEREF _Toc242451468 \h </w:instrText>
      </w:r>
      <w:r>
        <w:rPr>
          <w:noProof/>
        </w:rPr>
      </w:r>
      <w:r>
        <w:rPr>
          <w:noProof/>
        </w:rPr>
        <w:fldChar w:fldCharType="separate"/>
      </w:r>
      <w:r w:rsidRPr="00D74FE2">
        <w:rPr>
          <w:noProof/>
        </w:rPr>
        <w:t>11</w:t>
      </w:r>
      <w:r>
        <w:rPr>
          <w:noProof/>
        </w:rPr>
        <w:fldChar w:fldCharType="end"/>
      </w:r>
    </w:p>
    <w:p w14:paraId="4CD75BCB"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7.</w:t>
      </w:r>
      <w:r>
        <w:rPr>
          <w:rFonts w:asciiTheme="minorHAnsi" w:eastAsiaTheme="minorEastAsia" w:hAnsiTheme="minorHAnsi" w:cstheme="minorBidi"/>
          <w:b w:val="0"/>
          <w:caps w:val="0"/>
          <w:noProof/>
          <w:sz w:val="24"/>
          <w:szCs w:val="24"/>
          <w:lang w:eastAsia="ja-JP"/>
        </w:rPr>
        <w:tab/>
      </w:r>
      <w:r w:rsidRPr="004F32C7">
        <w:rPr>
          <w:rFonts w:ascii="Calibri" w:hAnsi="Calibri"/>
          <w:noProof/>
        </w:rPr>
        <w:t>Necessidade treinamento da equipe</w:t>
      </w:r>
      <w:r w:rsidRPr="00D74FE2">
        <w:rPr>
          <w:noProof/>
        </w:rPr>
        <w:tab/>
      </w:r>
      <w:r>
        <w:rPr>
          <w:noProof/>
        </w:rPr>
        <w:fldChar w:fldCharType="begin"/>
      </w:r>
      <w:r w:rsidRPr="00D74FE2">
        <w:rPr>
          <w:noProof/>
        </w:rPr>
        <w:instrText xml:space="preserve"> PAGEREF _Toc242451469 \h </w:instrText>
      </w:r>
      <w:r>
        <w:rPr>
          <w:noProof/>
        </w:rPr>
      </w:r>
      <w:r>
        <w:rPr>
          <w:noProof/>
        </w:rPr>
        <w:fldChar w:fldCharType="separate"/>
      </w:r>
      <w:r w:rsidRPr="00D74FE2">
        <w:rPr>
          <w:noProof/>
        </w:rPr>
        <w:t>12</w:t>
      </w:r>
      <w:r>
        <w:rPr>
          <w:noProof/>
        </w:rPr>
        <w:fldChar w:fldCharType="end"/>
      </w:r>
    </w:p>
    <w:p w14:paraId="7CE969A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8.</w:t>
      </w:r>
      <w:r>
        <w:rPr>
          <w:rFonts w:asciiTheme="minorHAnsi" w:eastAsiaTheme="minorEastAsia" w:hAnsiTheme="minorHAnsi" w:cstheme="minorBidi"/>
          <w:b w:val="0"/>
          <w:caps w:val="0"/>
          <w:noProof/>
          <w:sz w:val="24"/>
          <w:szCs w:val="24"/>
          <w:lang w:eastAsia="ja-JP"/>
        </w:rPr>
        <w:tab/>
      </w:r>
      <w:r w:rsidRPr="004F32C7">
        <w:rPr>
          <w:rFonts w:ascii="Calibri" w:hAnsi="Calibri"/>
          <w:noProof/>
        </w:rPr>
        <w:t>Cobertura dos testes</w:t>
      </w:r>
      <w:r>
        <w:rPr>
          <w:noProof/>
        </w:rPr>
        <w:tab/>
      </w:r>
      <w:r>
        <w:rPr>
          <w:noProof/>
        </w:rPr>
        <w:fldChar w:fldCharType="begin"/>
      </w:r>
      <w:r>
        <w:rPr>
          <w:noProof/>
        </w:rPr>
        <w:instrText xml:space="preserve"> PAGEREF _Toc242451470 \h </w:instrText>
      </w:r>
      <w:r>
        <w:rPr>
          <w:noProof/>
        </w:rPr>
      </w:r>
      <w:r>
        <w:rPr>
          <w:noProof/>
        </w:rPr>
        <w:fldChar w:fldCharType="separate"/>
      </w:r>
      <w:r>
        <w:rPr>
          <w:noProof/>
        </w:rPr>
        <w:t>13</w:t>
      </w:r>
      <w:r>
        <w:rPr>
          <w:noProof/>
        </w:rPr>
        <w:fldChar w:fldCharType="end"/>
      </w:r>
    </w:p>
    <w:p w14:paraId="21868BD3" w14:textId="77777777" w:rsidR="009F7193" w:rsidRDefault="009F7193">
      <w:pPr>
        <w:pStyle w:val="Sumrio1"/>
        <w:tabs>
          <w:tab w:val="left" w:pos="395"/>
          <w:tab w:val="right" w:leader="dot" w:pos="9350"/>
        </w:tabs>
        <w:rPr>
          <w:rFonts w:asciiTheme="minorHAnsi" w:eastAsiaTheme="minorEastAsia" w:hAnsiTheme="minorHAnsi" w:cstheme="minorBidi"/>
          <w:b w:val="0"/>
          <w:caps w:val="0"/>
          <w:noProof/>
          <w:sz w:val="24"/>
          <w:szCs w:val="24"/>
          <w:lang w:eastAsia="ja-JP"/>
        </w:rPr>
      </w:pPr>
      <w:r w:rsidRPr="004F32C7">
        <w:rPr>
          <w:rFonts w:ascii="Calibri" w:hAnsi="Calibri"/>
          <w:noProof/>
        </w:rPr>
        <w:t>9.</w:t>
      </w:r>
      <w:r>
        <w:rPr>
          <w:rFonts w:asciiTheme="minorHAnsi" w:eastAsiaTheme="minorEastAsia" w:hAnsiTheme="minorHAnsi" w:cstheme="minorBidi"/>
          <w:b w:val="0"/>
          <w:caps w:val="0"/>
          <w:noProof/>
          <w:sz w:val="24"/>
          <w:szCs w:val="24"/>
          <w:lang w:eastAsia="ja-JP"/>
        </w:rPr>
        <w:tab/>
      </w:r>
      <w:r w:rsidRPr="004F32C7">
        <w:rPr>
          <w:rFonts w:ascii="Calibri" w:hAnsi="Calibri"/>
          <w:noProof/>
        </w:rPr>
        <w:t>Cronograma</w:t>
      </w:r>
      <w:r>
        <w:rPr>
          <w:noProof/>
        </w:rPr>
        <w:tab/>
      </w:r>
      <w:r>
        <w:rPr>
          <w:noProof/>
        </w:rPr>
        <w:fldChar w:fldCharType="begin"/>
      </w:r>
      <w:r>
        <w:rPr>
          <w:noProof/>
        </w:rPr>
        <w:instrText xml:space="preserve"> PAGEREF _Toc242451471 \h </w:instrText>
      </w:r>
      <w:r>
        <w:rPr>
          <w:noProof/>
        </w:rPr>
      </w:r>
      <w:r>
        <w:rPr>
          <w:noProof/>
        </w:rPr>
        <w:fldChar w:fldCharType="separate"/>
      </w:r>
      <w:r>
        <w:rPr>
          <w:noProof/>
        </w:rPr>
        <w:t>14</w:t>
      </w:r>
      <w:r>
        <w:rPr>
          <w:noProof/>
        </w:rPr>
        <w:fldChar w:fldCharType="end"/>
      </w:r>
    </w:p>
    <w:p w14:paraId="46C22A5B" w14:textId="77777777" w:rsidR="001173B8" w:rsidRPr="001D4FEF" w:rsidRDefault="00286506">
      <w:pPr>
        <w:rPr>
          <w:rFonts w:ascii="Calibri" w:hAnsi="Calibri"/>
          <w:sz w:val="22"/>
        </w:rPr>
      </w:pPr>
      <w:r w:rsidRPr="001D4FEF">
        <w:rPr>
          <w:rFonts w:ascii="Calibri" w:hAnsi="Calibri"/>
          <w:sz w:val="22"/>
        </w:rPr>
        <w:fldChar w:fldCharType="end"/>
      </w:r>
      <w:r w:rsidR="001173B8" w:rsidRPr="001D4FEF">
        <w:rPr>
          <w:rFonts w:ascii="Calibri" w:hAnsi="Calibri"/>
          <w:sz w:val="22"/>
        </w:rPr>
        <w:br w:type="page"/>
      </w:r>
    </w:p>
    <w:p w14:paraId="2262EFEF" w14:textId="0AED439D" w:rsidR="009D3D4F" w:rsidRPr="00B32D8F" w:rsidRDefault="001173B8" w:rsidP="009D3D4F">
      <w:pPr>
        <w:pStyle w:val="Ttulo1"/>
        <w:rPr>
          <w:rFonts w:ascii="Calibri" w:hAnsi="Calibri"/>
          <w:sz w:val="26"/>
        </w:rPr>
      </w:pPr>
      <w:bookmarkStart w:id="2" w:name="_Toc242451436"/>
      <w:r w:rsidRPr="001D4FEF">
        <w:rPr>
          <w:rFonts w:ascii="Calibri" w:hAnsi="Calibri"/>
          <w:sz w:val="26"/>
        </w:rPr>
        <w:lastRenderedPageBreak/>
        <w:t>Introdução</w:t>
      </w:r>
      <w:bookmarkEnd w:id="2"/>
    </w:p>
    <w:p w14:paraId="20AFD74C" w14:textId="1FCFD397" w:rsidR="009D3D4F" w:rsidRPr="00B32D8F" w:rsidRDefault="009D3D4F" w:rsidP="009D3D4F">
      <w:pPr>
        <w:pStyle w:val="Ttulo2"/>
        <w:rPr>
          <w:rFonts w:ascii="Calibri" w:hAnsi="Calibri"/>
          <w:sz w:val="22"/>
        </w:rPr>
      </w:pPr>
      <w:bookmarkStart w:id="3" w:name="_Toc242451437"/>
      <w:r w:rsidRPr="001D4FEF">
        <w:rPr>
          <w:rFonts w:ascii="Calibri" w:hAnsi="Calibri"/>
          <w:sz w:val="22"/>
        </w:rPr>
        <w:t>Identificador do plano de teste</w:t>
      </w:r>
      <w:bookmarkEnd w:id="3"/>
    </w:p>
    <w:p w14:paraId="14E33217" w14:textId="77777777" w:rsidR="001173B8" w:rsidRPr="001D4FEF" w:rsidRDefault="001173B8">
      <w:pPr>
        <w:pStyle w:val="Ttulo2"/>
        <w:rPr>
          <w:rFonts w:ascii="Calibri" w:hAnsi="Calibri"/>
          <w:sz w:val="22"/>
        </w:rPr>
      </w:pPr>
      <w:bookmarkStart w:id="4" w:name="_Toc242451438"/>
      <w:r w:rsidRPr="001D4FEF">
        <w:rPr>
          <w:rFonts w:ascii="Calibri" w:hAnsi="Calibri"/>
          <w:sz w:val="22"/>
        </w:rPr>
        <w:t>Objetivos</w:t>
      </w:r>
      <w:bookmarkEnd w:id="4"/>
    </w:p>
    <w:p w14:paraId="1BB3E544" w14:textId="4AE82418" w:rsidR="006968C7" w:rsidRPr="001D4FEF" w:rsidRDefault="00B32D8F" w:rsidP="001173B8">
      <w:pPr>
        <w:pStyle w:val="Corpodetexto"/>
        <w:ind w:left="709" w:right="146"/>
        <w:jc w:val="both"/>
        <w:rPr>
          <w:rFonts w:ascii="Calibri" w:hAnsi="Calibri"/>
          <w:sz w:val="22"/>
          <w:szCs w:val="22"/>
        </w:rPr>
      </w:pPr>
      <w:r>
        <w:t xml:space="preserve">Este documento define o Plano de Testes do projeto </w:t>
      </w:r>
      <w:r>
        <w:rPr>
          <w:b/>
          <w:i/>
        </w:rPr>
        <w:t>SIB</w:t>
      </w:r>
      <w:r>
        <w:t>, com o objetivo de registrar o que será testado em cada release interno e também documentar aspectos globais relacionados a testes. Isto possibilitará uma bem-sucedida coordenação e condução de testes no projeto.</w:t>
      </w:r>
    </w:p>
    <w:p w14:paraId="5F6F1CAC" w14:textId="77777777" w:rsidR="001173B8" w:rsidRPr="001D4FEF" w:rsidRDefault="001173B8">
      <w:pPr>
        <w:pStyle w:val="Ttulo2"/>
        <w:rPr>
          <w:rFonts w:ascii="Calibri" w:hAnsi="Calibri"/>
          <w:sz w:val="22"/>
        </w:rPr>
      </w:pPr>
      <w:bookmarkStart w:id="5" w:name="_Toc242451440"/>
      <w:r w:rsidRPr="001D4FEF">
        <w:rPr>
          <w:rFonts w:ascii="Calibri" w:hAnsi="Calibri"/>
          <w:sz w:val="22"/>
        </w:rPr>
        <w:t>Escopo</w:t>
      </w:r>
      <w:bookmarkEnd w:id="5"/>
    </w:p>
    <w:p w14:paraId="07142A36" w14:textId="7D762DFA" w:rsidR="00B32D8F" w:rsidRPr="00F94C1B" w:rsidRDefault="00B32D8F" w:rsidP="00B32D8F">
      <w:pPr>
        <w:pStyle w:val="Corpodetexto"/>
      </w:pPr>
      <w:bookmarkStart w:id="6" w:name="_Toc314978531"/>
      <w:bookmarkStart w:id="7" w:name="_Toc324843637"/>
      <w:bookmarkStart w:id="8" w:name="_Toc324851944"/>
      <w:bookmarkStart w:id="9" w:name="_Toc324915527"/>
      <w:bookmarkStart w:id="10" w:name="_Toc433104440"/>
      <w:r>
        <w:t>Estes documentos contem a relação de requisitos a serem testados</w:t>
      </w:r>
      <w:r w:rsidR="00132540">
        <w:t xml:space="preserve">, juntamente com </w:t>
      </w:r>
      <w:r w:rsidR="000B27B3">
        <w:t>os riscos</w:t>
      </w:r>
      <w:r>
        <w:t xml:space="preserve">, </w:t>
      </w:r>
      <w:r w:rsidR="00132540">
        <w:t xml:space="preserve">ferramentas utilizadas </w:t>
      </w:r>
      <w:r>
        <w:t>e classificação de iteração previamente definidas; além da descrição do ambiente a ser utilizado durante as fases de testes, assim como os responsáveis por cada etapa do processo de Testes.</w:t>
      </w:r>
    </w:p>
    <w:p w14:paraId="0D828110" w14:textId="77777777" w:rsidR="001173B8" w:rsidRPr="001D4FEF" w:rsidRDefault="001173B8" w:rsidP="001173B8">
      <w:pPr>
        <w:rPr>
          <w:rFonts w:ascii="Calibri" w:hAnsi="Calibri"/>
          <w:b/>
          <w:sz w:val="22"/>
        </w:rPr>
      </w:pPr>
    </w:p>
    <w:p w14:paraId="629DE9C6" w14:textId="77777777" w:rsidR="001173B8" w:rsidRPr="001D4FEF" w:rsidRDefault="009960B3" w:rsidP="009960B3">
      <w:pPr>
        <w:pStyle w:val="Ttulo2"/>
        <w:rPr>
          <w:rFonts w:ascii="Calibri" w:hAnsi="Calibri"/>
          <w:sz w:val="22"/>
        </w:rPr>
      </w:pPr>
      <w:bookmarkStart w:id="11" w:name="_Toc242451441"/>
      <w:r w:rsidRPr="001D4FEF">
        <w:rPr>
          <w:rFonts w:ascii="Calibri" w:hAnsi="Calibri"/>
          <w:sz w:val="22"/>
        </w:rPr>
        <w:t>Escopo Negativo:</w:t>
      </w:r>
      <w:bookmarkEnd w:id="11"/>
    </w:p>
    <w:p w14:paraId="3FCF8732" w14:textId="77777777" w:rsidR="00F50D9E" w:rsidRPr="00F50D9E" w:rsidRDefault="00F50D9E" w:rsidP="00F50D9E">
      <w:pPr>
        <w:tabs>
          <w:tab w:val="left" w:pos="9214"/>
        </w:tabs>
        <w:ind w:left="709" w:right="4"/>
        <w:jc w:val="both"/>
        <w:rPr>
          <w:rFonts w:ascii="Calibri" w:hAnsi="Calibri"/>
          <w:sz w:val="22"/>
        </w:rPr>
      </w:pPr>
      <w:r w:rsidRPr="00F50D9E">
        <w:rPr>
          <w:rFonts w:ascii="Calibri" w:hAnsi="Calibri"/>
          <w:sz w:val="22"/>
        </w:rPr>
        <w:t>• Cenários Alternativos;</w:t>
      </w:r>
    </w:p>
    <w:p w14:paraId="5F1E3C27" w14:textId="17826B19" w:rsidR="009960B3" w:rsidRPr="001D4FEF" w:rsidRDefault="00F50D9E" w:rsidP="00F50D9E">
      <w:pPr>
        <w:tabs>
          <w:tab w:val="left" w:pos="9214"/>
        </w:tabs>
        <w:ind w:left="709" w:right="4"/>
        <w:jc w:val="both"/>
        <w:rPr>
          <w:rFonts w:ascii="Calibri" w:hAnsi="Calibri"/>
          <w:sz w:val="22"/>
        </w:rPr>
      </w:pPr>
      <w:r w:rsidRPr="00F50D9E">
        <w:rPr>
          <w:rFonts w:ascii="Calibri" w:hAnsi="Calibri"/>
          <w:sz w:val="22"/>
        </w:rPr>
        <w:t>• Cenários de Exceção.</w:t>
      </w:r>
    </w:p>
    <w:p w14:paraId="25F67B3D" w14:textId="77777777" w:rsidR="001173B8" w:rsidRPr="001D4FEF" w:rsidRDefault="001173B8" w:rsidP="001173B8">
      <w:pPr>
        <w:rPr>
          <w:rFonts w:ascii="Calibri" w:hAnsi="Calibri"/>
          <w:b/>
          <w:sz w:val="22"/>
        </w:rPr>
      </w:pPr>
    </w:p>
    <w:p w14:paraId="7BE2892E" w14:textId="5B092895" w:rsidR="001173B8" w:rsidRPr="001D4FEF" w:rsidRDefault="00B44961" w:rsidP="001173B8">
      <w:pPr>
        <w:rPr>
          <w:rFonts w:ascii="Calibri" w:hAnsi="Calibri"/>
          <w:b/>
          <w:sz w:val="22"/>
        </w:rPr>
      </w:pPr>
      <w:r w:rsidRPr="001D4FEF">
        <w:rPr>
          <w:rFonts w:ascii="Calibri" w:hAnsi="Calibri"/>
          <w:b/>
          <w:sz w:val="22"/>
        </w:rPr>
        <w:t>1.4 Identificações</w:t>
      </w:r>
      <w:r w:rsidR="001173B8" w:rsidRPr="001D4FEF">
        <w:rPr>
          <w:rFonts w:ascii="Calibri" w:hAnsi="Calibri"/>
          <w:b/>
          <w:sz w:val="22"/>
        </w:rPr>
        <w:t xml:space="preserve"> do Projeto</w:t>
      </w:r>
    </w:p>
    <w:tbl>
      <w:tblPr>
        <w:tblW w:w="0" w:type="auto"/>
        <w:jc w:val="center"/>
        <w:tblLayout w:type="fixed"/>
        <w:tblLook w:val="0000" w:firstRow="0" w:lastRow="0" w:firstColumn="0" w:lastColumn="0" w:noHBand="0" w:noVBand="0"/>
      </w:tblPr>
      <w:tblGrid>
        <w:gridCol w:w="2936"/>
        <w:gridCol w:w="2126"/>
        <w:gridCol w:w="3368"/>
      </w:tblGrid>
      <w:tr w:rsidR="001173B8" w:rsidRPr="001D4FEF" w14:paraId="37AC6952" w14:textId="77777777">
        <w:trPr>
          <w:cantSplit/>
          <w:jc w:val="center"/>
        </w:trPr>
        <w:tc>
          <w:tcPr>
            <w:tcW w:w="2936" w:type="dxa"/>
            <w:tcBorders>
              <w:top w:val="single" w:sz="6" w:space="0" w:color="auto"/>
              <w:bottom w:val="single" w:sz="6" w:space="0" w:color="auto"/>
              <w:right w:val="single" w:sz="6" w:space="0" w:color="auto"/>
            </w:tcBorders>
            <w:shd w:val="pct5" w:color="auto" w:fill="auto"/>
            <w:vAlign w:val="center"/>
          </w:tcPr>
          <w:p w14:paraId="3CB5A87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Documento</w:t>
            </w:r>
          </w:p>
        </w:tc>
        <w:tc>
          <w:tcPr>
            <w:tcW w:w="2126" w:type="dxa"/>
            <w:tcBorders>
              <w:top w:val="single" w:sz="6" w:space="0" w:color="auto"/>
              <w:left w:val="single" w:sz="6" w:space="0" w:color="auto"/>
              <w:bottom w:val="single" w:sz="6" w:space="0" w:color="auto"/>
              <w:right w:val="single" w:sz="6" w:space="0" w:color="auto"/>
            </w:tcBorders>
            <w:shd w:val="pct5" w:color="auto" w:fill="auto"/>
            <w:vAlign w:val="center"/>
          </w:tcPr>
          <w:p w14:paraId="200DAA24"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Criado ou Disponível</w:t>
            </w:r>
          </w:p>
        </w:tc>
        <w:tc>
          <w:tcPr>
            <w:tcW w:w="3368" w:type="dxa"/>
            <w:tcBorders>
              <w:top w:val="single" w:sz="6" w:space="0" w:color="auto"/>
              <w:left w:val="single" w:sz="6" w:space="0" w:color="auto"/>
              <w:bottom w:val="single" w:sz="6" w:space="0" w:color="auto"/>
            </w:tcBorders>
            <w:shd w:val="pct5" w:color="auto" w:fill="auto"/>
            <w:vAlign w:val="center"/>
          </w:tcPr>
          <w:p w14:paraId="4744DBAD" w14:textId="77777777" w:rsidR="001173B8" w:rsidRPr="001D4FEF" w:rsidRDefault="001173B8" w:rsidP="001173B8">
            <w:pPr>
              <w:pStyle w:val="Corpodetexto1"/>
              <w:jc w:val="center"/>
              <w:rPr>
                <w:rFonts w:ascii="Calibri" w:hAnsi="Calibri"/>
                <w:sz w:val="22"/>
                <w:lang w:val="pt-BR"/>
              </w:rPr>
            </w:pPr>
            <w:r w:rsidRPr="001D4FEF">
              <w:rPr>
                <w:rFonts w:ascii="Calibri" w:hAnsi="Calibri"/>
                <w:b/>
                <w:sz w:val="22"/>
                <w:lang w:val="pt-BR"/>
              </w:rPr>
              <w:t>Recebido ou Revisado</w:t>
            </w:r>
          </w:p>
        </w:tc>
      </w:tr>
      <w:tr w:rsidR="001173B8" w:rsidRPr="001D4FEF" w14:paraId="411F5DEF" w14:textId="77777777">
        <w:trPr>
          <w:cantSplit/>
          <w:jc w:val="center"/>
        </w:trPr>
        <w:tc>
          <w:tcPr>
            <w:tcW w:w="2936" w:type="dxa"/>
            <w:tcBorders>
              <w:top w:val="single" w:sz="6" w:space="0" w:color="auto"/>
              <w:bottom w:val="single" w:sz="6" w:space="0" w:color="auto"/>
              <w:right w:val="dashed" w:sz="4" w:space="0" w:color="auto"/>
            </w:tcBorders>
          </w:tcPr>
          <w:p w14:paraId="6C5130B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Especificação de Requisitos</w:t>
            </w:r>
          </w:p>
        </w:tc>
        <w:tc>
          <w:tcPr>
            <w:tcW w:w="2126" w:type="dxa"/>
            <w:tcBorders>
              <w:top w:val="single" w:sz="6" w:space="0" w:color="auto"/>
              <w:left w:val="dashed" w:sz="4" w:space="0" w:color="auto"/>
              <w:bottom w:val="single" w:sz="6" w:space="0" w:color="auto"/>
              <w:right w:val="dashed" w:sz="4" w:space="0" w:color="auto"/>
            </w:tcBorders>
          </w:tcPr>
          <w:p w14:paraId="01C7236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4FA67D3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1FE9A82C" w14:textId="77777777">
        <w:trPr>
          <w:cantSplit/>
          <w:jc w:val="center"/>
        </w:trPr>
        <w:tc>
          <w:tcPr>
            <w:tcW w:w="2936" w:type="dxa"/>
            <w:tcBorders>
              <w:top w:val="single" w:sz="6" w:space="0" w:color="auto"/>
              <w:bottom w:val="single" w:sz="6" w:space="0" w:color="auto"/>
              <w:right w:val="dashed" w:sz="4" w:space="0" w:color="auto"/>
            </w:tcBorders>
          </w:tcPr>
          <w:p w14:paraId="6B638352"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Plano de Projeto</w:t>
            </w:r>
          </w:p>
        </w:tc>
        <w:tc>
          <w:tcPr>
            <w:tcW w:w="2126" w:type="dxa"/>
            <w:tcBorders>
              <w:top w:val="single" w:sz="6" w:space="0" w:color="auto"/>
              <w:left w:val="dashed" w:sz="4" w:space="0" w:color="auto"/>
              <w:bottom w:val="single" w:sz="6" w:space="0" w:color="auto"/>
              <w:right w:val="dashed" w:sz="4" w:space="0" w:color="auto"/>
            </w:tcBorders>
          </w:tcPr>
          <w:p w14:paraId="63B1D766"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38A15293"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E"/>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F"/>
            </w:r>
            <w:r w:rsidRPr="001D4FEF">
              <w:rPr>
                <w:rFonts w:ascii="Calibri" w:hAnsi="Calibri"/>
                <w:sz w:val="22"/>
                <w:lang w:val="pt-BR"/>
              </w:rPr>
              <w:t xml:space="preserve"> Não</w:t>
            </w:r>
          </w:p>
        </w:tc>
      </w:tr>
      <w:tr w:rsidR="001173B8" w:rsidRPr="001D4FEF" w14:paraId="78FC902F" w14:textId="77777777">
        <w:trPr>
          <w:cantSplit/>
          <w:jc w:val="center"/>
        </w:trPr>
        <w:tc>
          <w:tcPr>
            <w:tcW w:w="2936" w:type="dxa"/>
            <w:tcBorders>
              <w:top w:val="single" w:sz="6" w:space="0" w:color="auto"/>
              <w:bottom w:val="single" w:sz="6" w:space="0" w:color="auto"/>
              <w:right w:val="dashed" w:sz="4" w:space="0" w:color="auto"/>
            </w:tcBorders>
          </w:tcPr>
          <w:p w14:paraId="61E5607F"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Análise</w:t>
            </w:r>
          </w:p>
        </w:tc>
        <w:tc>
          <w:tcPr>
            <w:tcW w:w="2126" w:type="dxa"/>
            <w:tcBorders>
              <w:top w:val="single" w:sz="6" w:space="0" w:color="auto"/>
              <w:left w:val="dashed" w:sz="4" w:space="0" w:color="auto"/>
              <w:bottom w:val="single" w:sz="6" w:space="0" w:color="auto"/>
              <w:right w:val="dashed" w:sz="4" w:space="0" w:color="auto"/>
            </w:tcBorders>
          </w:tcPr>
          <w:p w14:paraId="37B3D10A"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8672B8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3A6F6299" w14:textId="77777777">
        <w:trPr>
          <w:cantSplit/>
          <w:jc w:val="center"/>
        </w:trPr>
        <w:tc>
          <w:tcPr>
            <w:tcW w:w="2936" w:type="dxa"/>
            <w:tcBorders>
              <w:top w:val="single" w:sz="6" w:space="0" w:color="auto"/>
              <w:bottom w:val="single" w:sz="6" w:space="0" w:color="auto"/>
              <w:right w:val="dashed" w:sz="4" w:space="0" w:color="auto"/>
            </w:tcBorders>
          </w:tcPr>
          <w:p w14:paraId="0C344E3E"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Modelo de Projeto</w:t>
            </w:r>
          </w:p>
        </w:tc>
        <w:tc>
          <w:tcPr>
            <w:tcW w:w="2126" w:type="dxa"/>
            <w:tcBorders>
              <w:top w:val="single" w:sz="6" w:space="0" w:color="auto"/>
              <w:left w:val="dashed" w:sz="4" w:space="0" w:color="auto"/>
              <w:bottom w:val="single" w:sz="6" w:space="0" w:color="auto"/>
              <w:right w:val="dashed" w:sz="4" w:space="0" w:color="auto"/>
            </w:tcBorders>
          </w:tcPr>
          <w:p w14:paraId="4DAA5B0B"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1B73898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7B53CAC3" w14:textId="77777777">
        <w:trPr>
          <w:cantSplit/>
          <w:jc w:val="center"/>
        </w:trPr>
        <w:tc>
          <w:tcPr>
            <w:tcW w:w="2936" w:type="dxa"/>
            <w:tcBorders>
              <w:top w:val="single" w:sz="6" w:space="0" w:color="auto"/>
              <w:bottom w:val="single" w:sz="6" w:space="0" w:color="auto"/>
              <w:right w:val="dashed" w:sz="4" w:space="0" w:color="auto"/>
            </w:tcBorders>
          </w:tcPr>
          <w:p w14:paraId="5E2652A9"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Documento de Arquitetura</w:t>
            </w:r>
          </w:p>
        </w:tc>
        <w:tc>
          <w:tcPr>
            <w:tcW w:w="2126" w:type="dxa"/>
            <w:tcBorders>
              <w:top w:val="single" w:sz="6" w:space="0" w:color="auto"/>
              <w:left w:val="dashed" w:sz="4" w:space="0" w:color="auto"/>
              <w:bottom w:val="single" w:sz="6" w:space="0" w:color="auto"/>
              <w:right w:val="dashed" w:sz="4" w:space="0" w:color="auto"/>
            </w:tcBorders>
          </w:tcPr>
          <w:p w14:paraId="7F3DF761"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7484A37"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6A34133" w14:textId="77777777">
        <w:trPr>
          <w:cantSplit/>
          <w:jc w:val="center"/>
        </w:trPr>
        <w:tc>
          <w:tcPr>
            <w:tcW w:w="2936" w:type="dxa"/>
            <w:tcBorders>
              <w:top w:val="single" w:sz="6" w:space="0" w:color="auto"/>
              <w:bottom w:val="single" w:sz="6" w:space="0" w:color="auto"/>
              <w:right w:val="dashed" w:sz="4" w:space="0" w:color="auto"/>
            </w:tcBorders>
          </w:tcPr>
          <w:p w14:paraId="5896902D"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Protótipo</w:t>
            </w:r>
          </w:p>
        </w:tc>
        <w:tc>
          <w:tcPr>
            <w:tcW w:w="2126" w:type="dxa"/>
            <w:tcBorders>
              <w:top w:val="single" w:sz="6" w:space="0" w:color="auto"/>
              <w:left w:val="dashed" w:sz="4" w:space="0" w:color="auto"/>
              <w:bottom w:val="single" w:sz="6" w:space="0" w:color="auto"/>
              <w:right w:val="dashed" w:sz="4" w:space="0" w:color="auto"/>
            </w:tcBorders>
          </w:tcPr>
          <w:p w14:paraId="2325F992"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02E42D1C"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0392F404" w14:textId="77777777">
        <w:trPr>
          <w:cantSplit/>
          <w:jc w:val="center"/>
        </w:trPr>
        <w:tc>
          <w:tcPr>
            <w:tcW w:w="2936" w:type="dxa"/>
            <w:tcBorders>
              <w:top w:val="single" w:sz="6" w:space="0" w:color="auto"/>
              <w:bottom w:val="single" w:sz="6" w:space="0" w:color="auto"/>
              <w:right w:val="dashed" w:sz="4" w:space="0" w:color="auto"/>
            </w:tcBorders>
          </w:tcPr>
          <w:p w14:paraId="4008F39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Manual do Usuário</w:t>
            </w:r>
          </w:p>
        </w:tc>
        <w:tc>
          <w:tcPr>
            <w:tcW w:w="2126" w:type="dxa"/>
            <w:tcBorders>
              <w:top w:val="single" w:sz="6" w:space="0" w:color="auto"/>
              <w:left w:val="dashed" w:sz="4" w:space="0" w:color="auto"/>
              <w:bottom w:val="single" w:sz="6" w:space="0" w:color="auto"/>
              <w:right w:val="dashed" w:sz="4" w:space="0" w:color="auto"/>
            </w:tcBorders>
          </w:tcPr>
          <w:p w14:paraId="3275727D"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5EB5E805"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r w:rsidR="001173B8" w:rsidRPr="001D4FEF" w14:paraId="44F73E42" w14:textId="77777777">
        <w:trPr>
          <w:cantSplit/>
          <w:jc w:val="center"/>
        </w:trPr>
        <w:tc>
          <w:tcPr>
            <w:tcW w:w="2936" w:type="dxa"/>
            <w:tcBorders>
              <w:top w:val="single" w:sz="6" w:space="0" w:color="auto"/>
              <w:bottom w:val="single" w:sz="6" w:space="0" w:color="auto"/>
              <w:right w:val="dashed" w:sz="4" w:space="0" w:color="auto"/>
            </w:tcBorders>
          </w:tcPr>
          <w:p w14:paraId="37A7FC05" w14:textId="77777777" w:rsidR="001173B8" w:rsidRPr="001D4FEF" w:rsidRDefault="001173B8" w:rsidP="001173B8">
            <w:pPr>
              <w:pStyle w:val="Corpodetexto1"/>
              <w:rPr>
                <w:rFonts w:ascii="Calibri" w:hAnsi="Calibri"/>
                <w:sz w:val="22"/>
                <w:lang w:val="pt-BR"/>
              </w:rPr>
            </w:pPr>
            <w:r w:rsidRPr="001D4FEF">
              <w:rPr>
                <w:rFonts w:ascii="Calibri" w:hAnsi="Calibri"/>
                <w:sz w:val="22"/>
                <w:lang w:val="pt-BR"/>
              </w:rPr>
              <w:t>Lista de Riscos</w:t>
            </w:r>
          </w:p>
        </w:tc>
        <w:tc>
          <w:tcPr>
            <w:tcW w:w="2126" w:type="dxa"/>
            <w:tcBorders>
              <w:top w:val="single" w:sz="6" w:space="0" w:color="auto"/>
              <w:left w:val="dashed" w:sz="4" w:space="0" w:color="auto"/>
              <w:bottom w:val="single" w:sz="6" w:space="0" w:color="auto"/>
              <w:right w:val="dashed" w:sz="4" w:space="0" w:color="auto"/>
            </w:tcBorders>
          </w:tcPr>
          <w:p w14:paraId="427C18FE"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c>
          <w:tcPr>
            <w:tcW w:w="3368" w:type="dxa"/>
            <w:tcBorders>
              <w:top w:val="single" w:sz="6" w:space="0" w:color="auto"/>
              <w:left w:val="dashed" w:sz="4" w:space="0" w:color="auto"/>
              <w:bottom w:val="single" w:sz="6" w:space="0" w:color="auto"/>
            </w:tcBorders>
          </w:tcPr>
          <w:p w14:paraId="2DD7A590" w14:textId="77777777" w:rsidR="001173B8" w:rsidRPr="001D4FEF" w:rsidRDefault="001173B8" w:rsidP="001173B8">
            <w:pPr>
              <w:pStyle w:val="Corpodetexto1"/>
              <w:jc w:val="center"/>
              <w:rPr>
                <w:rFonts w:ascii="Calibri" w:hAnsi="Calibri"/>
                <w:sz w:val="22"/>
                <w:lang w:val="pt-BR"/>
              </w:rPr>
            </w:pPr>
            <w:r w:rsidRPr="001D4FEF">
              <w:rPr>
                <w:rFonts w:ascii="Calibri" w:hAnsi="Calibri"/>
                <w:sz w:val="22"/>
              </w:rPr>
              <w:sym w:font="Wingdings" w:char="F06F"/>
            </w:r>
            <w:r w:rsidRPr="001D4FEF">
              <w:rPr>
                <w:rFonts w:ascii="Calibri" w:hAnsi="Calibri"/>
                <w:sz w:val="22"/>
                <w:lang w:val="pt-BR"/>
              </w:rPr>
              <w:t xml:space="preserve"> Sim</w:t>
            </w:r>
            <w:proofErr w:type="gramStart"/>
            <w:r w:rsidRPr="001D4FEF">
              <w:rPr>
                <w:rFonts w:ascii="Calibri" w:hAnsi="Calibri"/>
                <w:sz w:val="22"/>
                <w:lang w:val="pt-BR"/>
              </w:rPr>
              <w:t xml:space="preserve">  </w:t>
            </w:r>
            <w:proofErr w:type="gramEnd"/>
            <w:r w:rsidRPr="001D4FEF">
              <w:rPr>
                <w:rFonts w:ascii="Calibri" w:hAnsi="Calibri"/>
                <w:sz w:val="22"/>
              </w:rPr>
              <w:sym w:font="Wingdings" w:char="F06E"/>
            </w:r>
            <w:r w:rsidRPr="001D4FEF">
              <w:rPr>
                <w:rFonts w:ascii="Calibri" w:hAnsi="Calibri"/>
                <w:sz w:val="22"/>
                <w:lang w:val="pt-BR"/>
              </w:rPr>
              <w:t xml:space="preserve"> Não</w:t>
            </w:r>
          </w:p>
        </w:tc>
      </w:tr>
    </w:tbl>
    <w:p w14:paraId="5C1C459D" w14:textId="77777777" w:rsidR="008E7950" w:rsidRPr="001D4FEF" w:rsidRDefault="008E7950" w:rsidP="001173B8"/>
    <w:p w14:paraId="43A7777E" w14:textId="77777777" w:rsidR="009D3D4F" w:rsidRPr="001D4FEF" w:rsidRDefault="001D4FEF" w:rsidP="001D4FEF">
      <w:pPr>
        <w:pStyle w:val="Ttulo2"/>
        <w:rPr>
          <w:rFonts w:ascii="Calibri" w:hAnsi="Calibri"/>
          <w:sz w:val="22"/>
        </w:rPr>
      </w:pPr>
      <w:bookmarkStart w:id="12" w:name="_Toc242451442"/>
      <w:r>
        <w:rPr>
          <w:rFonts w:ascii="Calibri" w:hAnsi="Calibri"/>
          <w:sz w:val="22"/>
        </w:rPr>
        <w:t>Referências</w:t>
      </w:r>
      <w:bookmarkEnd w:id="12"/>
    </w:p>
    <w:p w14:paraId="38205B8D" w14:textId="4833F0AA" w:rsidR="00BA3CB6" w:rsidRPr="00B44961" w:rsidRDefault="00B44961" w:rsidP="009D3D4F">
      <w:pPr>
        <w:rPr>
          <w:rFonts w:ascii="Calibri" w:hAnsi="Calibri"/>
          <w:sz w:val="22"/>
          <w:lang w:val="en-US"/>
        </w:rPr>
      </w:pPr>
      <w:r>
        <w:rPr>
          <w:rFonts w:ascii="Calibri" w:hAnsi="Calibri"/>
          <w:sz w:val="22"/>
        </w:rPr>
        <w:t>N</w:t>
      </w:r>
      <w:r>
        <w:rPr>
          <w:rFonts w:ascii="Calibri" w:hAnsi="Calibri"/>
          <w:sz w:val="22"/>
          <w:lang w:val="en-US"/>
        </w:rPr>
        <w:t>/A</w:t>
      </w:r>
    </w:p>
    <w:p w14:paraId="0C2772B5" w14:textId="01E89D18" w:rsidR="00562868" w:rsidRPr="0087157C" w:rsidRDefault="001D4FEF" w:rsidP="0087157C">
      <w:pPr>
        <w:pStyle w:val="Ttulo2"/>
        <w:rPr>
          <w:rFonts w:ascii="Calibri" w:hAnsi="Calibri"/>
          <w:sz w:val="22"/>
        </w:rPr>
      </w:pPr>
      <w:bookmarkStart w:id="13" w:name="_Toc242451443"/>
      <w:r>
        <w:rPr>
          <w:rFonts w:ascii="Calibri" w:hAnsi="Calibri"/>
          <w:sz w:val="22"/>
        </w:rPr>
        <w:t>Nível na sequê</w:t>
      </w:r>
      <w:r w:rsidR="00BA3CB6" w:rsidRPr="001D4FEF">
        <w:rPr>
          <w:rFonts w:ascii="Calibri" w:hAnsi="Calibri"/>
          <w:sz w:val="22"/>
        </w:rPr>
        <w:t>nc</w:t>
      </w:r>
      <w:r>
        <w:rPr>
          <w:rFonts w:ascii="Calibri" w:hAnsi="Calibri"/>
          <w:sz w:val="22"/>
        </w:rPr>
        <w:t>ia de teste</w:t>
      </w:r>
      <w:r w:rsidR="00BA3CB6" w:rsidRPr="001D4FEF">
        <w:rPr>
          <w:rFonts w:ascii="Calibri" w:hAnsi="Calibri"/>
          <w:sz w:val="22"/>
        </w:rPr>
        <w:t>.</w:t>
      </w:r>
      <w:bookmarkEnd w:id="13"/>
      <w:r w:rsidR="00BA3CB6" w:rsidRPr="001D4FEF">
        <w:rPr>
          <w:rFonts w:ascii="Calibri" w:hAnsi="Calibri"/>
          <w:sz w:val="22"/>
        </w:rPr>
        <w:t xml:space="preserve"> </w:t>
      </w:r>
    </w:p>
    <w:p w14:paraId="60684E03" w14:textId="77777777" w:rsidR="001173B8" w:rsidRPr="001D4FEF" w:rsidRDefault="001173B8" w:rsidP="000B0543">
      <w:pPr>
        <w:pStyle w:val="Ttulo1"/>
        <w:numPr>
          <w:ilvl w:val="0"/>
          <w:numId w:val="1"/>
        </w:numPr>
        <w:rPr>
          <w:rFonts w:ascii="Calibri" w:hAnsi="Calibri"/>
          <w:sz w:val="26"/>
        </w:rPr>
      </w:pPr>
      <w:bookmarkStart w:id="14" w:name="_Toc242451444"/>
      <w:bookmarkEnd w:id="6"/>
      <w:bookmarkEnd w:id="7"/>
      <w:bookmarkEnd w:id="8"/>
      <w:bookmarkEnd w:id="9"/>
      <w:bookmarkEnd w:id="10"/>
      <w:r w:rsidRPr="001D4FEF">
        <w:rPr>
          <w:rFonts w:ascii="Calibri" w:hAnsi="Calibri"/>
          <w:sz w:val="26"/>
        </w:rPr>
        <w:t>REQUISITOS A TESTAR</w:t>
      </w:r>
      <w:bookmarkEnd w:id="14"/>
    </w:p>
    <w:p w14:paraId="1C85B524" w14:textId="77777777" w:rsidR="001173B8" w:rsidRPr="001D4FEF" w:rsidRDefault="001173B8">
      <w:pPr>
        <w:pStyle w:val="Ttulo2"/>
        <w:rPr>
          <w:rFonts w:ascii="Calibri" w:hAnsi="Calibri"/>
          <w:sz w:val="22"/>
        </w:rPr>
      </w:pPr>
      <w:bookmarkStart w:id="15" w:name="_Toc242451445"/>
      <w:r w:rsidRPr="001D4FEF">
        <w:rPr>
          <w:rFonts w:ascii="Calibri" w:hAnsi="Calibri"/>
          <w:sz w:val="22"/>
        </w:rPr>
        <w:t>Teste do Banco de Dados</w:t>
      </w:r>
      <w:bookmarkEnd w:id="15"/>
    </w:p>
    <w:p w14:paraId="54D87427" w14:textId="2F1CF96D" w:rsidR="0079457B" w:rsidRDefault="0079457B" w:rsidP="0079457B">
      <w:pPr>
        <w:pStyle w:val="Corpodetexto"/>
        <w:numPr>
          <w:ilvl w:val="0"/>
          <w:numId w:val="43"/>
        </w:numPr>
        <w:tabs>
          <w:tab w:val="clear" w:pos="1440"/>
          <w:tab w:val="num" w:pos="993"/>
        </w:tabs>
        <w:ind w:left="709" w:firstLine="0"/>
        <w:rPr>
          <w:sz w:val="22"/>
        </w:rPr>
      </w:pPr>
      <w:r w:rsidRPr="0079457B">
        <w:rPr>
          <w:sz w:val="22"/>
        </w:rPr>
        <w:t xml:space="preserve"> </w:t>
      </w:r>
      <w:r>
        <w:rPr>
          <w:sz w:val="22"/>
        </w:rPr>
        <w:t>Verifique que as informações do usuário podem ser cadastradas, consultadas e removidas.</w:t>
      </w:r>
    </w:p>
    <w:p w14:paraId="6F802E4D" w14:textId="77777777" w:rsidR="0079457B" w:rsidRDefault="0079457B" w:rsidP="0079457B">
      <w:pPr>
        <w:pStyle w:val="Corpodetexto"/>
        <w:numPr>
          <w:ilvl w:val="0"/>
          <w:numId w:val="43"/>
        </w:numPr>
        <w:tabs>
          <w:tab w:val="clear" w:pos="1440"/>
          <w:tab w:val="num" w:pos="993"/>
        </w:tabs>
        <w:ind w:left="709" w:firstLine="0"/>
        <w:rPr>
          <w:sz w:val="22"/>
        </w:rPr>
      </w:pPr>
      <w:r>
        <w:rPr>
          <w:sz w:val="22"/>
        </w:rPr>
        <w:t>Verifique que as informações específicas de cada usuário podem ser acompanhadas.</w:t>
      </w:r>
    </w:p>
    <w:p w14:paraId="14538FDB" w14:textId="5350D79D" w:rsidR="0079457B" w:rsidRDefault="0079457B" w:rsidP="0079457B">
      <w:pPr>
        <w:pStyle w:val="Corpodetexto"/>
        <w:numPr>
          <w:ilvl w:val="0"/>
          <w:numId w:val="5"/>
        </w:numPr>
        <w:tabs>
          <w:tab w:val="clear" w:pos="1440"/>
          <w:tab w:val="left" w:pos="993"/>
        </w:tabs>
        <w:ind w:left="709" w:firstLine="0"/>
        <w:rPr>
          <w:sz w:val="22"/>
        </w:rPr>
      </w:pPr>
      <w:r>
        <w:rPr>
          <w:sz w:val="22"/>
        </w:rPr>
        <w:t xml:space="preserve">Verifique que o sistema pode </w:t>
      </w:r>
      <w:r w:rsidR="008B7BD5">
        <w:rPr>
          <w:sz w:val="22"/>
        </w:rPr>
        <w:t>cadastrar</w:t>
      </w:r>
      <w:r>
        <w:rPr>
          <w:sz w:val="22"/>
        </w:rPr>
        <w:t xml:space="preserve"> atualizar e remover um novo cliente de seu banco de dados.</w:t>
      </w:r>
    </w:p>
    <w:p w14:paraId="535DA401" w14:textId="4E30449B" w:rsidR="0079457B" w:rsidRDefault="0079457B" w:rsidP="0079457B">
      <w:pPr>
        <w:pStyle w:val="Corpodetexto"/>
        <w:numPr>
          <w:ilvl w:val="0"/>
          <w:numId w:val="5"/>
        </w:numPr>
        <w:tabs>
          <w:tab w:val="num" w:pos="993"/>
        </w:tabs>
        <w:rPr>
          <w:sz w:val="22"/>
        </w:rPr>
      </w:pPr>
      <w:r>
        <w:rPr>
          <w:sz w:val="22"/>
        </w:rPr>
        <w:t>Verifique que um novo cliente pode ser cadastrado.</w:t>
      </w:r>
    </w:p>
    <w:p w14:paraId="14AC6691" w14:textId="34E7788E"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cadastradas do cliente possam ser consultadas.</w:t>
      </w:r>
    </w:p>
    <w:p w14:paraId="7D22F7BD" w14:textId="140F4D51" w:rsidR="0079457B" w:rsidRDefault="0079457B" w:rsidP="0079457B">
      <w:pPr>
        <w:pStyle w:val="Corpodetexto"/>
        <w:numPr>
          <w:ilvl w:val="0"/>
          <w:numId w:val="5"/>
        </w:numPr>
        <w:tabs>
          <w:tab w:val="num" w:pos="993"/>
        </w:tabs>
        <w:rPr>
          <w:sz w:val="22"/>
        </w:rPr>
      </w:pPr>
      <w:r>
        <w:rPr>
          <w:sz w:val="22"/>
        </w:rPr>
        <w:lastRenderedPageBreak/>
        <w:t>Verifique que o usuário cadastrado pode acessar o extrato de sua conta.</w:t>
      </w:r>
    </w:p>
    <w:p w14:paraId="2439E70C" w14:textId="77777777" w:rsidR="0079457B" w:rsidRDefault="0079457B" w:rsidP="0079457B">
      <w:pPr>
        <w:pStyle w:val="Corpodetexto"/>
        <w:numPr>
          <w:ilvl w:val="0"/>
          <w:numId w:val="5"/>
        </w:numPr>
        <w:tabs>
          <w:tab w:val="num" w:pos="993"/>
        </w:tabs>
        <w:rPr>
          <w:sz w:val="22"/>
        </w:rPr>
      </w:pPr>
      <w:r>
        <w:rPr>
          <w:sz w:val="22"/>
        </w:rPr>
        <w:t>Verifique que o sistema é capaz de buscar e manter atualizadas as informações de extrato de conta.</w:t>
      </w:r>
    </w:p>
    <w:p w14:paraId="5082D6B5" w14:textId="77777777" w:rsidR="00592CCF" w:rsidRPr="001D4FEF" w:rsidRDefault="00592CCF" w:rsidP="0079457B">
      <w:pPr>
        <w:pStyle w:val="Corpodetexto"/>
        <w:tabs>
          <w:tab w:val="left" w:pos="993"/>
        </w:tabs>
        <w:ind w:left="0"/>
        <w:jc w:val="both"/>
        <w:rPr>
          <w:rFonts w:ascii="Calibri" w:hAnsi="Calibri"/>
          <w:sz w:val="22"/>
        </w:rPr>
      </w:pPr>
    </w:p>
    <w:p w14:paraId="4673B32C" w14:textId="77777777" w:rsidR="001173B8" w:rsidRPr="001D4FEF" w:rsidRDefault="001173B8">
      <w:pPr>
        <w:pStyle w:val="Ttulo2"/>
        <w:rPr>
          <w:rFonts w:ascii="Calibri" w:hAnsi="Calibri"/>
          <w:sz w:val="22"/>
        </w:rPr>
      </w:pPr>
      <w:bookmarkStart w:id="16" w:name="_Toc242451446"/>
      <w:r w:rsidRPr="001D4FEF">
        <w:rPr>
          <w:rFonts w:ascii="Calibri" w:hAnsi="Calibri"/>
          <w:sz w:val="22"/>
        </w:rPr>
        <w:t>Teste Funcional</w:t>
      </w:r>
      <w:bookmarkEnd w:id="16"/>
    </w:p>
    <w:p w14:paraId="5EFC2CE2" w14:textId="77777777" w:rsidR="0079457B" w:rsidRDefault="0079457B" w:rsidP="0079457B">
      <w:pPr>
        <w:pStyle w:val="Corpodetexto"/>
        <w:numPr>
          <w:ilvl w:val="0"/>
          <w:numId w:val="5"/>
        </w:numPr>
        <w:tabs>
          <w:tab w:val="clear" w:pos="1440"/>
          <w:tab w:val="left" w:pos="993"/>
        </w:tabs>
        <w:ind w:left="709" w:firstLine="0"/>
        <w:rPr>
          <w:sz w:val="22"/>
        </w:rPr>
      </w:pPr>
      <w:r>
        <w:rPr>
          <w:sz w:val="22"/>
        </w:rPr>
        <w:t>Verifique que as informações úteis obtidas pelo subsistema responsável são automaticamente e periodicamente atualizadas.</w:t>
      </w:r>
    </w:p>
    <w:p w14:paraId="0026E6B5" w14:textId="4F44301E" w:rsidR="0079457B" w:rsidRDefault="0079457B" w:rsidP="0079457B">
      <w:pPr>
        <w:pStyle w:val="Corpodetexto"/>
        <w:numPr>
          <w:ilvl w:val="0"/>
          <w:numId w:val="5"/>
        </w:numPr>
        <w:tabs>
          <w:tab w:val="clear" w:pos="1440"/>
          <w:tab w:val="left" w:pos="993"/>
        </w:tabs>
        <w:ind w:left="709" w:firstLine="0"/>
        <w:rPr>
          <w:sz w:val="22"/>
        </w:rPr>
      </w:pPr>
      <w:r>
        <w:rPr>
          <w:sz w:val="22"/>
        </w:rPr>
        <w:t>Verifique que qualquer usuário pode acessar sua própria conta através de Login e senha.</w:t>
      </w:r>
    </w:p>
    <w:p w14:paraId="5FAD7B85" w14:textId="20EA7E4E" w:rsidR="001173B8" w:rsidRPr="001D4FEF" w:rsidRDefault="001173B8" w:rsidP="0079457B">
      <w:pPr>
        <w:pStyle w:val="Corpodetexto"/>
        <w:tabs>
          <w:tab w:val="left" w:pos="993"/>
        </w:tabs>
        <w:ind w:left="709"/>
        <w:jc w:val="both"/>
        <w:rPr>
          <w:rFonts w:ascii="Calibri" w:hAnsi="Calibri"/>
          <w:sz w:val="22"/>
        </w:rPr>
      </w:pPr>
    </w:p>
    <w:p w14:paraId="1D6883AC" w14:textId="77777777" w:rsidR="001173B8" w:rsidRPr="001D4FEF" w:rsidRDefault="001173B8">
      <w:pPr>
        <w:pStyle w:val="Ttulo2"/>
        <w:rPr>
          <w:rFonts w:ascii="Calibri" w:hAnsi="Calibri"/>
          <w:sz w:val="22"/>
        </w:rPr>
      </w:pPr>
      <w:bookmarkStart w:id="17" w:name="_Toc242451447"/>
      <w:r w:rsidRPr="001D4FEF">
        <w:rPr>
          <w:rFonts w:ascii="Calibri" w:hAnsi="Calibri"/>
          <w:sz w:val="22"/>
        </w:rPr>
        <w:t>Teste do Ciclo de Negócios</w:t>
      </w:r>
      <w:bookmarkEnd w:id="17"/>
    </w:p>
    <w:p w14:paraId="4D90159B" w14:textId="448E6A84" w:rsidR="001173B8" w:rsidRPr="001D4FEF" w:rsidRDefault="0079457B" w:rsidP="000B0543">
      <w:pPr>
        <w:pStyle w:val="Corpodetexto"/>
        <w:numPr>
          <w:ilvl w:val="0"/>
          <w:numId w:val="17"/>
        </w:numPr>
        <w:rPr>
          <w:rFonts w:ascii="Calibri" w:hAnsi="Calibri"/>
          <w:sz w:val="22"/>
        </w:rPr>
      </w:pPr>
      <w:r>
        <w:rPr>
          <w:rFonts w:ascii="Calibri" w:hAnsi="Calibri"/>
          <w:sz w:val="22"/>
        </w:rPr>
        <w:t>Nenhum.</w:t>
      </w:r>
    </w:p>
    <w:p w14:paraId="2B99B706" w14:textId="77777777" w:rsidR="001173B8" w:rsidRPr="001D4FEF" w:rsidRDefault="001173B8">
      <w:pPr>
        <w:pStyle w:val="Ttulo2"/>
        <w:rPr>
          <w:rFonts w:ascii="Calibri" w:hAnsi="Calibri"/>
          <w:sz w:val="22"/>
        </w:rPr>
      </w:pPr>
      <w:bookmarkStart w:id="18" w:name="_Toc242451448"/>
      <w:r w:rsidRPr="001D4FEF">
        <w:rPr>
          <w:rFonts w:ascii="Calibri" w:hAnsi="Calibri"/>
          <w:sz w:val="22"/>
        </w:rPr>
        <w:t>Teste da Interface do Usuário</w:t>
      </w:r>
      <w:bookmarkEnd w:id="18"/>
    </w:p>
    <w:p w14:paraId="0A7EB72A" w14:textId="46821136" w:rsidR="0079457B" w:rsidRDefault="0079457B" w:rsidP="0079457B">
      <w:pPr>
        <w:pStyle w:val="Corpodetexto"/>
        <w:numPr>
          <w:ilvl w:val="0"/>
          <w:numId w:val="6"/>
        </w:numPr>
        <w:tabs>
          <w:tab w:val="clear" w:pos="1070"/>
          <w:tab w:val="num" w:pos="993"/>
        </w:tabs>
        <w:ind w:left="709" w:firstLine="0"/>
        <w:rPr>
          <w:sz w:val="22"/>
        </w:rPr>
      </w:pPr>
      <w:r>
        <w:rPr>
          <w:sz w:val="22"/>
        </w:rPr>
        <w:t>Navegue através de todos os use cases, verificando que cada tela de interface gráfica pode ser rapidamente entendida e facilmente utilizada</w:t>
      </w:r>
      <w:r w:rsidR="00B54234">
        <w:rPr>
          <w:sz w:val="22"/>
        </w:rPr>
        <w:t xml:space="preserve"> por 80% dos usuários envolvidos nos testes na fase dos beta-testes</w:t>
      </w:r>
      <w:r>
        <w:rPr>
          <w:sz w:val="22"/>
        </w:rPr>
        <w:t>.</w:t>
      </w:r>
    </w:p>
    <w:p w14:paraId="197DEEE4" w14:textId="77777777" w:rsidR="0079457B" w:rsidRDefault="0079457B" w:rsidP="0079457B">
      <w:pPr>
        <w:pStyle w:val="Corpodetexto"/>
        <w:numPr>
          <w:ilvl w:val="0"/>
          <w:numId w:val="6"/>
        </w:numPr>
        <w:tabs>
          <w:tab w:val="clear" w:pos="1070"/>
          <w:tab w:val="num" w:pos="993"/>
        </w:tabs>
        <w:ind w:left="709" w:firstLine="0"/>
        <w:rPr>
          <w:sz w:val="22"/>
        </w:rPr>
      </w:pPr>
      <w:r>
        <w:rPr>
          <w:sz w:val="22"/>
        </w:rPr>
        <w:t>Verifique que toda ajuda online funciona.</w:t>
      </w:r>
    </w:p>
    <w:p w14:paraId="430F213E" w14:textId="0F4254FB" w:rsidR="001173B8" w:rsidRPr="001D4FEF" w:rsidRDefault="001173B8" w:rsidP="0079457B">
      <w:pPr>
        <w:pStyle w:val="Corpodetexto"/>
        <w:ind w:left="709"/>
        <w:jc w:val="both"/>
        <w:rPr>
          <w:rFonts w:ascii="Calibri" w:hAnsi="Calibri"/>
          <w:sz w:val="22"/>
        </w:rPr>
      </w:pPr>
    </w:p>
    <w:p w14:paraId="2E794A6A" w14:textId="054B4397" w:rsidR="00E911BC" w:rsidRPr="0079457B" w:rsidRDefault="00E911BC" w:rsidP="0079457B">
      <w:pPr>
        <w:pStyle w:val="Ttulo2"/>
        <w:rPr>
          <w:rFonts w:ascii="Calibri" w:hAnsi="Calibri"/>
          <w:sz w:val="22"/>
        </w:rPr>
      </w:pPr>
      <w:bookmarkStart w:id="19" w:name="_Toc78907482"/>
      <w:bookmarkStart w:id="20" w:name="_Toc242451449"/>
      <w:r w:rsidRPr="001D4FEF">
        <w:rPr>
          <w:rFonts w:ascii="Calibri" w:hAnsi="Calibri"/>
          <w:sz w:val="22"/>
        </w:rPr>
        <w:t xml:space="preserve">Teste de </w:t>
      </w:r>
      <w:proofErr w:type="gramStart"/>
      <w:r w:rsidR="001173B8" w:rsidRPr="001D4FEF">
        <w:rPr>
          <w:rFonts w:ascii="Calibri" w:hAnsi="Calibri"/>
          <w:sz w:val="22"/>
        </w:rPr>
        <w:t>Performance</w:t>
      </w:r>
      <w:bookmarkEnd w:id="19"/>
      <w:bookmarkEnd w:id="20"/>
      <w:proofErr w:type="gramEnd"/>
    </w:p>
    <w:p w14:paraId="79FB7DE4" w14:textId="77777777" w:rsidR="00B3308A" w:rsidRDefault="00B3308A" w:rsidP="00B3308A">
      <w:pPr>
        <w:pStyle w:val="Corpodetexto"/>
        <w:numPr>
          <w:ilvl w:val="0"/>
          <w:numId w:val="6"/>
        </w:numPr>
        <w:tabs>
          <w:tab w:val="clear" w:pos="1070"/>
          <w:tab w:val="num" w:pos="993"/>
        </w:tabs>
        <w:ind w:left="709" w:firstLine="0"/>
        <w:rPr>
          <w:sz w:val="22"/>
        </w:rPr>
      </w:pPr>
      <w:bookmarkStart w:id="21" w:name="_Toc78907483"/>
      <w:bookmarkStart w:id="22" w:name="_Toc242451450"/>
      <w:r>
        <w:rPr>
          <w:sz w:val="22"/>
        </w:rPr>
        <w:t>Verificar que o escalonamento das tarefas não deve ser superior a 5 segundos.</w:t>
      </w:r>
    </w:p>
    <w:p w14:paraId="738119D8" w14:textId="77D3647A" w:rsidR="001173B8" w:rsidRPr="006C6C5D" w:rsidRDefault="001173B8" w:rsidP="006C6C5D">
      <w:pPr>
        <w:pStyle w:val="Ttulo2"/>
        <w:rPr>
          <w:rFonts w:ascii="Calibri" w:hAnsi="Calibri"/>
          <w:sz w:val="22"/>
        </w:rPr>
      </w:pPr>
      <w:r w:rsidRPr="001D4FEF">
        <w:rPr>
          <w:rFonts w:ascii="Calibri" w:hAnsi="Calibri"/>
          <w:sz w:val="22"/>
        </w:rPr>
        <w:t>Teste de Carga</w:t>
      </w:r>
      <w:bookmarkEnd w:id="21"/>
      <w:bookmarkEnd w:id="22"/>
    </w:p>
    <w:p w14:paraId="6C404D85" w14:textId="11377501" w:rsidR="006C6C5D" w:rsidRPr="00AE3D95" w:rsidRDefault="003C2008" w:rsidP="006C6C5D">
      <w:pPr>
        <w:pStyle w:val="Corpodetexto"/>
        <w:numPr>
          <w:ilvl w:val="0"/>
          <w:numId w:val="19"/>
        </w:numPr>
        <w:rPr>
          <w:rFonts w:ascii="Calibri" w:hAnsi="Calibri"/>
          <w:sz w:val="22"/>
        </w:rPr>
      </w:pPr>
      <w:r w:rsidRPr="00AE3D95">
        <w:rPr>
          <w:sz w:val="22"/>
        </w:rPr>
        <w:t xml:space="preserve">O servidor Web do sistema deve suportar até </w:t>
      </w:r>
      <w:r w:rsidR="00B3308A" w:rsidRPr="00AE3D95">
        <w:rPr>
          <w:sz w:val="22"/>
        </w:rPr>
        <w:t>100 conexões simultâneas</w:t>
      </w:r>
      <w:r w:rsidR="00B3308A">
        <w:rPr>
          <w:sz w:val="22"/>
        </w:rPr>
        <w:t>.</w:t>
      </w:r>
    </w:p>
    <w:p w14:paraId="59FD868C" w14:textId="316B3332" w:rsidR="001173B8" w:rsidRPr="006C6C5D" w:rsidRDefault="001173B8" w:rsidP="006C6C5D">
      <w:pPr>
        <w:pStyle w:val="Ttulo2"/>
        <w:rPr>
          <w:rFonts w:ascii="Calibri" w:hAnsi="Calibri"/>
          <w:sz w:val="22"/>
        </w:rPr>
      </w:pPr>
      <w:bookmarkStart w:id="23" w:name="_Toc242451451"/>
      <w:r w:rsidRPr="001D4FEF">
        <w:rPr>
          <w:rFonts w:ascii="Calibri" w:hAnsi="Calibri"/>
          <w:sz w:val="22"/>
        </w:rPr>
        <w:t>Teste de Stress</w:t>
      </w:r>
      <w:bookmarkEnd w:id="23"/>
    </w:p>
    <w:p w14:paraId="5C3ACF94" w14:textId="4B5013D1" w:rsidR="006C6C5D" w:rsidRPr="009A4A78" w:rsidRDefault="006C6C5D" w:rsidP="009A4A78">
      <w:pPr>
        <w:pStyle w:val="Corpodetexto"/>
        <w:numPr>
          <w:ilvl w:val="0"/>
          <w:numId w:val="6"/>
        </w:numPr>
        <w:rPr>
          <w:sz w:val="22"/>
        </w:rPr>
      </w:pPr>
      <w:r>
        <w:rPr>
          <w:sz w:val="22"/>
        </w:rPr>
        <w:t>Nenhum.</w:t>
      </w:r>
    </w:p>
    <w:p w14:paraId="48E60A35" w14:textId="0AFDBABD" w:rsidR="00C27925" w:rsidRPr="006C6C5D" w:rsidRDefault="001173B8" w:rsidP="006C6C5D">
      <w:pPr>
        <w:pStyle w:val="Ttulo2"/>
        <w:rPr>
          <w:rFonts w:ascii="Calibri" w:hAnsi="Calibri"/>
          <w:sz w:val="22"/>
        </w:rPr>
      </w:pPr>
      <w:bookmarkStart w:id="24" w:name="_Toc242451452"/>
      <w:r w:rsidRPr="001D4FEF">
        <w:rPr>
          <w:rFonts w:ascii="Calibri" w:hAnsi="Calibri"/>
          <w:sz w:val="22"/>
        </w:rPr>
        <w:t>Teste de Segurança e de Controle de Acesso</w:t>
      </w:r>
      <w:bookmarkEnd w:id="24"/>
    </w:p>
    <w:p w14:paraId="43AB9030" w14:textId="27C74E8A" w:rsidR="006C6C5D" w:rsidRPr="006C6C5D" w:rsidRDefault="006C6C5D" w:rsidP="000B0543">
      <w:pPr>
        <w:pStyle w:val="Corpodetexto"/>
        <w:numPr>
          <w:ilvl w:val="0"/>
          <w:numId w:val="21"/>
        </w:numPr>
        <w:jc w:val="both"/>
        <w:rPr>
          <w:rFonts w:ascii="Calibri" w:hAnsi="Calibri"/>
          <w:sz w:val="22"/>
        </w:rPr>
      </w:pPr>
      <w:r>
        <w:rPr>
          <w:sz w:val="22"/>
        </w:rPr>
        <w:t>Verificar que usuários não cadastrados não podem acessar informações restritas aos cadastrados.</w:t>
      </w:r>
    </w:p>
    <w:p w14:paraId="457AC918" w14:textId="1F7C0120" w:rsidR="006C6C5D" w:rsidRDefault="006C6C5D" w:rsidP="006C6C5D">
      <w:pPr>
        <w:pStyle w:val="Corpodetexto"/>
        <w:numPr>
          <w:ilvl w:val="0"/>
          <w:numId w:val="21"/>
        </w:numPr>
        <w:rPr>
          <w:sz w:val="22"/>
        </w:rPr>
      </w:pPr>
      <w:r>
        <w:rPr>
          <w:sz w:val="22"/>
        </w:rPr>
        <w:t xml:space="preserve">Verificar que além do administrador, ninguém mais pode </w:t>
      </w:r>
      <w:r w:rsidR="00470D99">
        <w:rPr>
          <w:sz w:val="22"/>
        </w:rPr>
        <w:t>inserir</w:t>
      </w:r>
      <w:r>
        <w:rPr>
          <w:sz w:val="22"/>
        </w:rPr>
        <w:t xml:space="preserve"> atualizar ou remover dados do sistema.</w:t>
      </w:r>
    </w:p>
    <w:p w14:paraId="0DD143BC" w14:textId="2426B805" w:rsidR="006C6C5D" w:rsidRDefault="006C6C5D" w:rsidP="006C6C5D">
      <w:pPr>
        <w:pStyle w:val="Corpodetexto"/>
        <w:numPr>
          <w:ilvl w:val="0"/>
          <w:numId w:val="21"/>
        </w:numPr>
        <w:rPr>
          <w:sz w:val="22"/>
        </w:rPr>
      </w:pPr>
      <w:r>
        <w:rPr>
          <w:sz w:val="22"/>
        </w:rPr>
        <w:t>Verificar que os clientes apenas veem suas próprias informações de conta no SIB.</w:t>
      </w:r>
    </w:p>
    <w:p w14:paraId="730679E6" w14:textId="4EE2C339" w:rsidR="00EE2B86" w:rsidRDefault="00EE2B86" w:rsidP="006C6C5D">
      <w:pPr>
        <w:pStyle w:val="Corpodetexto"/>
        <w:numPr>
          <w:ilvl w:val="0"/>
          <w:numId w:val="21"/>
        </w:numPr>
        <w:rPr>
          <w:sz w:val="22"/>
        </w:rPr>
      </w:pPr>
      <w:r>
        <w:rPr>
          <w:sz w:val="22"/>
        </w:rPr>
        <w:t>O Sistema deve utilizar o protocolo SSL para envio de dados confidenciais pela internet.</w:t>
      </w:r>
    </w:p>
    <w:p w14:paraId="1A83D72E" w14:textId="305B1766" w:rsidR="00EE2B86" w:rsidRDefault="00EE2B86" w:rsidP="006C6C5D">
      <w:pPr>
        <w:pStyle w:val="Corpodetexto"/>
        <w:numPr>
          <w:ilvl w:val="0"/>
          <w:numId w:val="21"/>
        </w:numPr>
        <w:rPr>
          <w:sz w:val="22"/>
        </w:rPr>
      </w:pPr>
      <w:r>
        <w:rPr>
          <w:sz w:val="22"/>
        </w:rPr>
        <w:t xml:space="preserve">Se o usuário </w:t>
      </w:r>
      <w:r w:rsidR="009A4A78">
        <w:rPr>
          <w:sz w:val="22"/>
        </w:rPr>
        <w:t xml:space="preserve">ficar </w:t>
      </w:r>
      <w:r w:rsidR="005C73AD">
        <w:rPr>
          <w:sz w:val="22"/>
        </w:rPr>
        <w:t xml:space="preserve">5 minutos sem realizar nenhuma operação </w:t>
      </w:r>
      <w:r w:rsidR="00B55ACD">
        <w:rPr>
          <w:sz w:val="22"/>
        </w:rPr>
        <w:t>no sistema</w:t>
      </w:r>
      <w:r w:rsidR="002F2513">
        <w:rPr>
          <w:sz w:val="22"/>
        </w:rPr>
        <w:t xml:space="preserve"> dará uma mensagem (sessão encerrada) devido timeout e </w:t>
      </w:r>
      <w:r w:rsidR="00B55ACD">
        <w:rPr>
          <w:sz w:val="22"/>
        </w:rPr>
        <w:t>ele será desconectado do sistema</w:t>
      </w:r>
      <w:r w:rsidR="002F2513">
        <w:rPr>
          <w:sz w:val="22"/>
        </w:rPr>
        <w:t>.</w:t>
      </w:r>
      <w:r w:rsidR="00B55ACD">
        <w:rPr>
          <w:sz w:val="22"/>
        </w:rPr>
        <w:t xml:space="preserve"> </w:t>
      </w:r>
    </w:p>
    <w:p w14:paraId="42F1A8B2" w14:textId="6BE1E6DC" w:rsidR="006C6C5D" w:rsidRPr="006C6C5D" w:rsidRDefault="006C6C5D" w:rsidP="006C6C5D">
      <w:pPr>
        <w:pStyle w:val="Corpodetexto"/>
        <w:ind w:left="0"/>
        <w:rPr>
          <w:sz w:val="22"/>
        </w:rPr>
      </w:pPr>
    </w:p>
    <w:p w14:paraId="12EA9EEC" w14:textId="7E6B887C" w:rsidR="001173B8" w:rsidRPr="006C6C5D" w:rsidRDefault="001173B8" w:rsidP="006C6C5D">
      <w:pPr>
        <w:pStyle w:val="Ttulo2"/>
        <w:rPr>
          <w:rFonts w:ascii="Calibri" w:hAnsi="Calibri"/>
          <w:sz w:val="22"/>
        </w:rPr>
      </w:pPr>
      <w:bookmarkStart w:id="25" w:name="_Toc242451453"/>
      <w:r w:rsidRPr="001D4FEF">
        <w:rPr>
          <w:rFonts w:ascii="Calibri" w:hAnsi="Calibri"/>
          <w:sz w:val="22"/>
        </w:rPr>
        <w:t>Teste de Falha/Recuperação</w:t>
      </w:r>
      <w:bookmarkEnd w:id="25"/>
    </w:p>
    <w:p w14:paraId="730E5528" w14:textId="37554309" w:rsidR="006C6C5D" w:rsidRPr="00C5064E" w:rsidRDefault="006C6C5D" w:rsidP="00C5064E">
      <w:pPr>
        <w:pStyle w:val="Corpodetexto"/>
        <w:numPr>
          <w:ilvl w:val="0"/>
          <w:numId w:val="21"/>
        </w:numPr>
        <w:rPr>
          <w:sz w:val="22"/>
        </w:rPr>
      </w:pPr>
      <w:r>
        <w:rPr>
          <w:sz w:val="22"/>
        </w:rPr>
        <w:t>Nenhum.</w:t>
      </w:r>
    </w:p>
    <w:p w14:paraId="39F70345" w14:textId="160B2417" w:rsidR="006C6C5D" w:rsidRPr="006C6C5D" w:rsidRDefault="001173B8" w:rsidP="006C6C5D">
      <w:pPr>
        <w:pStyle w:val="Ttulo2"/>
        <w:rPr>
          <w:rFonts w:ascii="Calibri" w:hAnsi="Calibri"/>
          <w:sz w:val="22"/>
        </w:rPr>
      </w:pPr>
      <w:bookmarkStart w:id="26" w:name="_Toc242451454"/>
      <w:r w:rsidRPr="001D4FEF">
        <w:rPr>
          <w:rFonts w:ascii="Calibri" w:hAnsi="Calibri"/>
          <w:sz w:val="22"/>
        </w:rPr>
        <w:t>Teste de Instalação</w:t>
      </w:r>
      <w:bookmarkStart w:id="27" w:name="_Toc314978533"/>
      <w:bookmarkStart w:id="28" w:name="_Toc324843639"/>
      <w:bookmarkStart w:id="29" w:name="_Toc324851946"/>
      <w:bookmarkStart w:id="30" w:name="_Toc324915529"/>
      <w:bookmarkStart w:id="31" w:name="_Toc433104442"/>
      <w:bookmarkEnd w:id="26"/>
    </w:p>
    <w:p w14:paraId="740DAE1E" w14:textId="77777777" w:rsidR="006C6C5D" w:rsidRDefault="006C6C5D" w:rsidP="006C6C5D">
      <w:pPr>
        <w:pStyle w:val="Corpodetexto"/>
        <w:numPr>
          <w:ilvl w:val="0"/>
          <w:numId w:val="22"/>
        </w:numPr>
        <w:rPr>
          <w:sz w:val="22"/>
        </w:rPr>
      </w:pPr>
      <w:r>
        <w:rPr>
          <w:sz w:val="22"/>
        </w:rPr>
        <w:t>Verifique que a instalação do sistema ocorre normalmente em todas as máquinas.</w:t>
      </w:r>
    </w:p>
    <w:p w14:paraId="3AD586CD" w14:textId="4C2FF3BD" w:rsidR="006C6C5D" w:rsidRDefault="006C6C5D" w:rsidP="006C6C5D">
      <w:pPr>
        <w:pStyle w:val="Corpodetexto"/>
        <w:numPr>
          <w:ilvl w:val="0"/>
          <w:numId w:val="22"/>
        </w:numPr>
        <w:rPr>
          <w:sz w:val="22"/>
        </w:rPr>
      </w:pPr>
      <w:r>
        <w:rPr>
          <w:sz w:val="22"/>
        </w:rPr>
        <w:t>Verifique que qualquer terminal do sistema do Banco é capaz de rodar o SIB normalmente.</w:t>
      </w:r>
    </w:p>
    <w:p w14:paraId="1A5F0A89" w14:textId="77777777" w:rsidR="006C6C5D" w:rsidRDefault="006C6C5D" w:rsidP="006C6C5D">
      <w:pPr>
        <w:pStyle w:val="Corpodetexto"/>
        <w:numPr>
          <w:ilvl w:val="0"/>
          <w:numId w:val="22"/>
        </w:numPr>
        <w:rPr>
          <w:sz w:val="22"/>
        </w:rPr>
      </w:pPr>
      <w:r>
        <w:rPr>
          <w:sz w:val="22"/>
        </w:rPr>
        <w:lastRenderedPageBreak/>
        <w:t>Verifique que o sistema é capaz de obter e atualizar as informações úteis a que se propõe a disponibilizar.</w:t>
      </w:r>
    </w:p>
    <w:p w14:paraId="3E6957D4" w14:textId="792BE12E" w:rsidR="006C6C5D" w:rsidRDefault="006C6C5D" w:rsidP="006C6C5D">
      <w:pPr>
        <w:pStyle w:val="Corpodetexto"/>
        <w:numPr>
          <w:ilvl w:val="0"/>
          <w:numId w:val="22"/>
        </w:numPr>
        <w:rPr>
          <w:sz w:val="22"/>
        </w:rPr>
      </w:pPr>
      <w:r>
        <w:rPr>
          <w:sz w:val="22"/>
        </w:rPr>
        <w:t>Verifique que a atualização dos dados no servidor se reflete em todos os terminais do Banco.</w:t>
      </w:r>
    </w:p>
    <w:p w14:paraId="5AB8139F" w14:textId="749CA7F6" w:rsidR="006C6C5D" w:rsidRPr="00B55ACD" w:rsidRDefault="008C0D04" w:rsidP="006C6C5D">
      <w:pPr>
        <w:pStyle w:val="Corpodetexto"/>
        <w:numPr>
          <w:ilvl w:val="0"/>
          <w:numId w:val="22"/>
        </w:numPr>
        <w:rPr>
          <w:rFonts w:ascii="Calibri" w:hAnsi="Calibri"/>
          <w:sz w:val="22"/>
        </w:rPr>
      </w:pPr>
      <w:bookmarkStart w:id="32" w:name="_Toc242451455"/>
      <w:bookmarkStart w:id="33" w:name="_Toc314978535"/>
      <w:bookmarkEnd w:id="27"/>
      <w:bookmarkEnd w:id="28"/>
      <w:bookmarkEnd w:id="29"/>
      <w:bookmarkEnd w:id="30"/>
      <w:bookmarkEnd w:id="31"/>
      <w:r>
        <w:rPr>
          <w:sz w:val="22"/>
        </w:rPr>
        <w:t>O sistema deve integra-se com o sistema de operação do SIB Card, do Banco SIB, usando RMI.</w:t>
      </w:r>
    </w:p>
    <w:p w14:paraId="1B27BA10" w14:textId="45461668" w:rsidR="00B55ACD" w:rsidRPr="006C6C5D" w:rsidRDefault="008C0D04" w:rsidP="006C6C5D">
      <w:pPr>
        <w:pStyle w:val="Corpodetexto"/>
        <w:numPr>
          <w:ilvl w:val="0"/>
          <w:numId w:val="22"/>
        </w:numPr>
        <w:rPr>
          <w:rFonts w:ascii="Calibri" w:hAnsi="Calibri"/>
          <w:sz w:val="22"/>
        </w:rPr>
      </w:pPr>
      <w:r>
        <w:rPr>
          <w:rFonts w:ascii="Calibri" w:hAnsi="Calibri"/>
          <w:sz w:val="22"/>
        </w:rPr>
        <w:t>O sistema operacional utilizado deve oferecer supo</w:t>
      </w:r>
      <w:r w:rsidR="00812BB7">
        <w:rPr>
          <w:rFonts w:ascii="Calibri" w:hAnsi="Calibri"/>
          <w:sz w:val="22"/>
        </w:rPr>
        <w:t xml:space="preserve">rte ao gerenciamento de processo </w:t>
      </w:r>
    </w:p>
    <w:p w14:paraId="4E814559" w14:textId="62D58E74" w:rsidR="001173B8" w:rsidRPr="0087157C" w:rsidRDefault="006C6C5D" w:rsidP="006C6C5D">
      <w:pPr>
        <w:pStyle w:val="Corpodetexto"/>
        <w:ind w:left="0"/>
        <w:rPr>
          <w:rFonts w:ascii="Calibri" w:hAnsi="Calibri"/>
          <w:sz w:val="22"/>
        </w:rPr>
      </w:pPr>
      <w:r w:rsidRPr="0087157C">
        <w:rPr>
          <w:rFonts w:ascii="Calibri" w:hAnsi="Calibri"/>
          <w:sz w:val="26"/>
        </w:rPr>
        <w:t xml:space="preserve"> </w:t>
      </w:r>
      <w:r w:rsidR="001173B8" w:rsidRPr="0087157C">
        <w:rPr>
          <w:rFonts w:ascii="Calibri" w:hAnsi="Calibri"/>
          <w:sz w:val="26"/>
        </w:rPr>
        <w:t>Estratégia de Teste</w:t>
      </w:r>
      <w:bookmarkEnd w:id="32"/>
    </w:p>
    <w:p w14:paraId="504E47D7" w14:textId="77777777" w:rsidR="001173B8" w:rsidRDefault="001173B8" w:rsidP="001173B8">
      <w:pPr>
        <w:pStyle w:val="Ttulo2"/>
        <w:rPr>
          <w:rFonts w:ascii="Calibri" w:hAnsi="Calibri"/>
          <w:sz w:val="24"/>
          <w:szCs w:val="24"/>
        </w:rPr>
      </w:pPr>
      <w:bookmarkStart w:id="34" w:name="_Toc242451456"/>
      <w:r w:rsidRPr="001D4FEF">
        <w:rPr>
          <w:rFonts w:ascii="Calibri" w:hAnsi="Calibri"/>
          <w:sz w:val="24"/>
          <w:szCs w:val="24"/>
        </w:rPr>
        <w:t>Tipos de Teste</w:t>
      </w:r>
      <w:bookmarkEnd w:id="34"/>
    </w:p>
    <w:p w14:paraId="01A8F87D" w14:textId="60124659" w:rsidR="00F11A6A" w:rsidRPr="00F11A6A" w:rsidRDefault="00F11A6A" w:rsidP="00F11A6A">
      <w:r>
        <w:rPr>
          <w:sz w:val="22"/>
          <w:szCs w:val="22"/>
        </w:rPr>
        <w:t>Nota: As transações abaixo se referem às “transações lógicas de negócio”. Essas transações são definidas como funções específicas que um usuário final do sistema é suposto de executar ao usar a aplicação, tais como adicionar ou modificar uma dada informação</w:t>
      </w:r>
      <w:r w:rsidR="00D24B64">
        <w:rPr>
          <w:sz w:val="22"/>
          <w:szCs w:val="22"/>
        </w:rPr>
        <w:t xml:space="preserve"> referente </w:t>
      </w:r>
      <w:r w:rsidR="000D129C">
        <w:rPr>
          <w:sz w:val="22"/>
          <w:szCs w:val="22"/>
        </w:rPr>
        <w:t>à</w:t>
      </w:r>
      <w:r w:rsidR="00D24B64">
        <w:rPr>
          <w:sz w:val="22"/>
          <w:szCs w:val="22"/>
        </w:rPr>
        <w:t xml:space="preserve"> sua conta</w:t>
      </w:r>
      <w:r>
        <w:rPr>
          <w:sz w:val="22"/>
          <w:szCs w:val="22"/>
        </w:rPr>
        <w:t>.</w:t>
      </w:r>
    </w:p>
    <w:p w14:paraId="6626DB25" w14:textId="77777777" w:rsidR="001173B8" w:rsidRPr="001D4FEF" w:rsidRDefault="001173B8">
      <w:pPr>
        <w:pStyle w:val="Ttulo3"/>
        <w:rPr>
          <w:rFonts w:ascii="Calibri" w:hAnsi="Calibri"/>
          <w:b/>
          <w:sz w:val="22"/>
        </w:rPr>
      </w:pPr>
      <w:bookmarkStart w:id="35" w:name="_Toc242451457"/>
      <w:r w:rsidRPr="001D4FEF">
        <w:rPr>
          <w:rFonts w:ascii="Calibri" w:hAnsi="Calibri"/>
          <w:b/>
          <w:sz w:val="22"/>
        </w:rPr>
        <w:t>Teste de Integridade de Dados e do Banco de Dados</w:t>
      </w:r>
      <w:bookmarkEnd w:id="35"/>
    </w:p>
    <w:p w14:paraId="7BB204B0" w14:textId="77777777" w:rsidR="001173B8" w:rsidRPr="001D4FEF" w:rsidRDefault="001173B8">
      <w:pPr>
        <w:pStyle w:val="InfoBlue"/>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1173B8" w:rsidRPr="00E81987" w14:paraId="5122BD5B" w14:textId="77777777">
        <w:trPr>
          <w:cantSplit/>
        </w:trPr>
        <w:tc>
          <w:tcPr>
            <w:tcW w:w="2211" w:type="dxa"/>
          </w:tcPr>
          <w:p w14:paraId="776AC381" w14:textId="77777777" w:rsidR="001173B8" w:rsidRPr="001D4FEF" w:rsidRDefault="001173B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55DB1789" w14:textId="3BF3331E" w:rsidR="001173B8" w:rsidRPr="00BC197C" w:rsidRDefault="00BC197C" w:rsidP="00F22A6A">
            <w:pPr>
              <w:pStyle w:val="Corpodetexto"/>
              <w:ind w:left="0"/>
              <w:jc w:val="both"/>
              <w:rPr>
                <w:rFonts w:ascii="Calibri" w:hAnsi="Calibri"/>
                <w:sz w:val="22"/>
              </w:rPr>
            </w:pPr>
            <w:r w:rsidRPr="00BC197C">
              <w:rPr>
                <w:sz w:val="22"/>
                <w:szCs w:val="22"/>
              </w:rPr>
              <w:t>Garantir que os métodos e processos de acesso ao banco de dados funcionam apropriadamente e sem corrupção dos dados.</w:t>
            </w:r>
          </w:p>
        </w:tc>
      </w:tr>
      <w:tr w:rsidR="001173B8" w:rsidRPr="00E81987" w14:paraId="74C3ECAC" w14:textId="77777777">
        <w:trPr>
          <w:cantSplit/>
        </w:trPr>
        <w:tc>
          <w:tcPr>
            <w:tcW w:w="2211" w:type="dxa"/>
          </w:tcPr>
          <w:p w14:paraId="3CC73D0D" w14:textId="77777777" w:rsidR="001173B8" w:rsidRPr="001D4FEF" w:rsidRDefault="001173B8">
            <w:pPr>
              <w:pStyle w:val="Corpodetexto1"/>
              <w:rPr>
                <w:rFonts w:ascii="Calibri" w:hAnsi="Calibri"/>
                <w:sz w:val="22"/>
                <w:lang w:val="pt-BR"/>
              </w:rPr>
            </w:pPr>
            <w:r w:rsidRPr="001D4FEF">
              <w:rPr>
                <w:rFonts w:ascii="Calibri" w:hAnsi="Calibri"/>
                <w:sz w:val="22"/>
                <w:lang w:val="pt-BR"/>
              </w:rPr>
              <w:t>Técnica:</w:t>
            </w:r>
          </w:p>
        </w:tc>
        <w:tc>
          <w:tcPr>
            <w:tcW w:w="6627" w:type="dxa"/>
          </w:tcPr>
          <w:p w14:paraId="18483B05" w14:textId="08DF3621"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 xml:space="preserve">Invocar cada método e processo de acesso ao banco de dados, alimentando cada um com dados ou requisições de dados válidos e inválidos. </w:t>
            </w:r>
          </w:p>
          <w:p w14:paraId="260CFA92" w14:textId="57ED9964" w:rsidR="00F22A6A" w:rsidRPr="00F22A6A" w:rsidRDefault="00F22A6A" w:rsidP="00F22A6A">
            <w:pPr>
              <w:pStyle w:val="PargrafodaLista"/>
              <w:widowControl/>
              <w:numPr>
                <w:ilvl w:val="0"/>
                <w:numId w:val="32"/>
              </w:numPr>
              <w:spacing w:after="120"/>
              <w:rPr>
                <w:sz w:val="24"/>
                <w:szCs w:val="24"/>
                <w:lang w:eastAsia="pt-BR"/>
              </w:rPr>
            </w:pPr>
            <w:r w:rsidRPr="00F22A6A">
              <w:rPr>
                <w:sz w:val="22"/>
                <w:szCs w:val="22"/>
                <w:lang w:eastAsia="pt-BR"/>
              </w:rPr>
              <w:t>Inspecionar o banco de dados para garantir que os dados foram populados como pretendido, que todos os eventos do banco de dados ocorreram apropriadamente, ou revisar os dados retornados para garantir que os dados corretos foram recuperados pelas razões corretas.</w:t>
            </w:r>
          </w:p>
          <w:p w14:paraId="427DF244" w14:textId="77777777" w:rsidR="001173B8" w:rsidRPr="001D4FEF" w:rsidRDefault="001173B8" w:rsidP="00562868">
            <w:pPr>
              <w:pStyle w:val="Corpodetexto"/>
              <w:jc w:val="both"/>
              <w:rPr>
                <w:rFonts w:ascii="Calibri" w:hAnsi="Calibri"/>
                <w:sz w:val="22"/>
              </w:rPr>
            </w:pPr>
          </w:p>
        </w:tc>
      </w:tr>
      <w:tr w:rsidR="001173B8" w:rsidRPr="00E81987" w14:paraId="6D5494E5" w14:textId="77777777">
        <w:trPr>
          <w:cantSplit/>
        </w:trPr>
        <w:tc>
          <w:tcPr>
            <w:tcW w:w="2211" w:type="dxa"/>
          </w:tcPr>
          <w:p w14:paraId="1B5B77C0" w14:textId="77777777" w:rsidR="001173B8" w:rsidRPr="001D4FEF" w:rsidRDefault="001173B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1F0DBE91" w14:textId="7948DF3E" w:rsidR="001173B8" w:rsidRPr="00F22A6A" w:rsidRDefault="00F22A6A" w:rsidP="00F22A6A">
            <w:pPr>
              <w:pStyle w:val="Corpodetexto"/>
              <w:ind w:left="0"/>
              <w:rPr>
                <w:rFonts w:ascii="Calibri" w:hAnsi="Calibri"/>
                <w:sz w:val="22"/>
              </w:rPr>
            </w:pPr>
            <w:r w:rsidRPr="00F22A6A">
              <w:rPr>
                <w:sz w:val="22"/>
                <w:szCs w:val="22"/>
              </w:rPr>
              <w:t>Todos os métodos e processos de acesso à base de dados funcionam como projetados e sem nenhuma corrupção de dados.</w:t>
            </w:r>
          </w:p>
        </w:tc>
      </w:tr>
      <w:tr w:rsidR="001173B8" w:rsidRPr="00E81987" w14:paraId="24FEC0D8" w14:textId="77777777">
        <w:trPr>
          <w:cantSplit/>
        </w:trPr>
        <w:tc>
          <w:tcPr>
            <w:tcW w:w="2211" w:type="dxa"/>
          </w:tcPr>
          <w:p w14:paraId="60E0F553" w14:textId="77777777" w:rsidR="001173B8" w:rsidRPr="001D4FEF" w:rsidRDefault="001173B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1304CCA" w14:textId="76662FDE" w:rsidR="001173B8" w:rsidRPr="00BB0B7B" w:rsidRDefault="00F22A6A" w:rsidP="00BB0B7B">
            <w:pPr>
              <w:pStyle w:val="PargrafodaLista"/>
              <w:widowControl/>
              <w:numPr>
                <w:ilvl w:val="0"/>
                <w:numId w:val="33"/>
              </w:numPr>
              <w:spacing w:after="120"/>
              <w:rPr>
                <w:sz w:val="24"/>
                <w:szCs w:val="24"/>
                <w:lang w:eastAsia="pt-BR"/>
              </w:rPr>
            </w:pPr>
            <w:r w:rsidRPr="00F22A6A">
              <w:rPr>
                <w:sz w:val="22"/>
                <w:szCs w:val="22"/>
                <w:lang w:eastAsia="pt-BR"/>
              </w:rPr>
              <w:t>Processos devem ser invocados manualmente</w:t>
            </w:r>
            <w:r w:rsidR="00BB0B7B">
              <w:rPr>
                <w:sz w:val="22"/>
                <w:szCs w:val="22"/>
                <w:lang w:eastAsia="pt-BR"/>
              </w:rPr>
              <w:t>.</w:t>
            </w:r>
          </w:p>
        </w:tc>
      </w:tr>
    </w:tbl>
    <w:p w14:paraId="5C38E1AE" w14:textId="77777777" w:rsidR="001173B8" w:rsidRPr="001D4FEF" w:rsidRDefault="001173B8">
      <w:pPr>
        <w:pStyle w:val="Corpodetexto"/>
        <w:rPr>
          <w:rFonts w:ascii="Calibri" w:hAnsi="Calibri"/>
        </w:rPr>
      </w:pPr>
    </w:p>
    <w:p w14:paraId="0D36A76E" w14:textId="77777777" w:rsidR="001173B8" w:rsidRPr="001D4FEF" w:rsidRDefault="001173B8" w:rsidP="000B0543">
      <w:pPr>
        <w:pStyle w:val="Ttulo3"/>
        <w:numPr>
          <w:ilvl w:val="2"/>
          <w:numId w:val="2"/>
        </w:numPr>
        <w:rPr>
          <w:rFonts w:ascii="Calibri" w:hAnsi="Calibri"/>
          <w:b/>
          <w:sz w:val="22"/>
        </w:rPr>
      </w:pPr>
      <w:bookmarkStart w:id="36" w:name="_Toc242451458"/>
      <w:bookmarkEnd w:id="33"/>
      <w:r w:rsidRPr="001D4FEF">
        <w:rPr>
          <w:rFonts w:ascii="Calibri" w:hAnsi="Calibri"/>
          <w:b/>
          <w:sz w:val="22"/>
        </w:rPr>
        <w:t>Teste de Fun</w:t>
      </w:r>
      <w:r w:rsidR="00F26F0E" w:rsidRPr="001D4FEF">
        <w:rPr>
          <w:rFonts w:ascii="Calibri" w:hAnsi="Calibri"/>
          <w:b/>
          <w:sz w:val="22"/>
        </w:rPr>
        <w:t>cionalidade</w:t>
      </w:r>
      <w:bookmarkEnd w:id="36"/>
      <w:r w:rsidR="00F26F0E" w:rsidRPr="001D4FEF">
        <w:rPr>
          <w:rFonts w:ascii="Calibri" w:hAnsi="Calibri"/>
          <w:b/>
          <w:sz w:val="22"/>
        </w:rPr>
        <w:t xml:space="preserve"> </w:t>
      </w:r>
    </w:p>
    <w:p w14:paraId="04C1EAED" w14:textId="77777777" w:rsidR="001173B8" w:rsidRPr="001D4FEF" w:rsidRDefault="001173B8">
      <w:pPr>
        <w:pStyle w:val="Corpodetexto1"/>
        <w:rPr>
          <w:rFonts w:ascii="Calibri" w:hAnsi="Calibri"/>
          <w:sz w:val="22"/>
          <w:lang w:val="pt-BR"/>
        </w:rPr>
      </w:pPr>
      <w:bookmarkStart w:id="37" w:name="_Toc314978536"/>
      <w:bookmarkStart w:id="38" w:name="_Toc324843643"/>
      <w:bookmarkStart w:id="39" w:name="_Toc324851950"/>
      <w:bookmarkStart w:id="40"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0082EC67" w14:textId="77777777" w:rsidTr="00562868">
        <w:trPr>
          <w:cantSplit/>
        </w:trPr>
        <w:tc>
          <w:tcPr>
            <w:tcW w:w="2211" w:type="dxa"/>
          </w:tcPr>
          <w:bookmarkEnd w:id="37"/>
          <w:bookmarkEnd w:id="38"/>
          <w:bookmarkEnd w:id="39"/>
          <w:bookmarkEnd w:id="40"/>
          <w:p w14:paraId="1E5E2FE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1E60BEC2" w14:textId="235C95E7" w:rsidR="00562868" w:rsidRPr="00E81987" w:rsidRDefault="00E81987" w:rsidP="00E81987">
            <w:pPr>
              <w:pStyle w:val="Corpodetexto"/>
              <w:ind w:left="0"/>
              <w:jc w:val="both"/>
              <w:rPr>
                <w:rFonts w:ascii="Calibri" w:hAnsi="Calibri"/>
                <w:sz w:val="22"/>
              </w:rPr>
            </w:pPr>
            <w:r w:rsidRPr="00E81987">
              <w:rPr>
                <w:sz w:val="22"/>
                <w:szCs w:val="22"/>
              </w:rPr>
              <w:t>Garantir a funcionalidade apropriada do alvo do teste, incluindo navegação, entrada de dados, processamento, e recuperação.</w:t>
            </w:r>
          </w:p>
        </w:tc>
      </w:tr>
      <w:tr w:rsidR="00562868" w:rsidRPr="00E81987" w14:paraId="26418AA1" w14:textId="77777777" w:rsidTr="00562868">
        <w:trPr>
          <w:cantSplit/>
        </w:trPr>
        <w:tc>
          <w:tcPr>
            <w:tcW w:w="2211" w:type="dxa"/>
          </w:tcPr>
          <w:p w14:paraId="39B3C951"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5228E1CC" w14:textId="77777777" w:rsidR="00E81987" w:rsidRPr="00E81987" w:rsidRDefault="00E81987" w:rsidP="00E81987">
            <w:pPr>
              <w:widowControl/>
              <w:spacing w:after="120"/>
              <w:rPr>
                <w:sz w:val="24"/>
                <w:szCs w:val="24"/>
                <w:lang w:eastAsia="pt-BR"/>
              </w:rPr>
            </w:pPr>
            <w:r w:rsidRPr="00E81987">
              <w:rPr>
                <w:sz w:val="22"/>
                <w:szCs w:val="22"/>
                <w:lang w:eastAsia="pt-BR"/>
              </w:rPr>
              <w:t>Executar cada caso de uso, fluxo de caso de uso, usando dados válidos e inválidos, para verificar o seguinte:</w:t>
            </w:r>
          </w:p>
          <w:p w14:paraId="056B1D90" w14:textId="5750937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Os resultados esperados ocorrem quando dados válidos são usados</w:t>
            </w:r>
          </w:p>
          <w:p w14:paraId="7959D79B" w14:textId="73B4A25E"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As mensagens de erro ou aviso apropriadas são exibidas quando dados inválidos são usados.</w:t>
            </w:r>
          </w:p>
          <w:p w14:paraId="06B13B4A" w14:textId="31504B61" w:rsidR="00E81987" w:rsidRPr="00E81987" w:rsidRDefault="00E81987" w:rsidP="00E81987">
            <w:pPr>
              <w:pStyle w:val="PargrafodaLista"/>
              <w:widowControl/>
              <w:numPr>
                <w:ilvl w:val="0"/>
                <w:numId w:val="35"/>
              </w:numPr>
              <w:spacing w:after="120"/>
              <w:rPr>
                <w:sz w:val="24"/>
                <w:szCs w:val="24"/>
                <w:lang w:eastAsia="pt-BR"/>
              </w:rPr>
            </w:pPr>
            <w:r w:rsidRPr="00E81987">
              <w:rPr>
                <w:sz w:val="22"/>
                <w:szCs w:val="22"/>
                <w:lang w:eastAsia="pt-BR"/>
              </w:rPr>
              <w:t>Cada regra de negócio é aplicada apropriadamente</w:t>
            </w:r>
          </w:p>
          <w:p w14:paraId="413EEE1C" w14:textId="77777777" w:rsidR="00562868" w:rsidRPr="001D4FEF" w:rsidRDefault="00562868" w:rsidP="00562868">
            <w:pPr>
              <w:pStyle w:val="Corpodetexto"/>
              <w:jc w:val="both"/>
              <w:rPr>
                <w:rFonts w:ascii="Calibri" w:hAnsi="Calibri"/>
                <w:sz w:val="22"/>
              </w:rPr>
            </w:pPr>
          </w:p>
        </w:tc>
      </w:tr>
      <w:tr w:rsidR="00562868" w:rsidRPr="00E81987" w14:paraId="0AC824FB" w14:textId="77777777" w:rsidTr="00562868">
        <w:trPr>
          <w:cantSplit/>
        </w:trPr>
        <w:tc>
          <w:tcPr>
            <w:tcW w:w="2211" w:type="dxa"/>
          </w:tcPr>
          <w:p w14:paraId="3B700FE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2EA15C76" w14:textId="77777777" w:rsidR="00E81987" w:rsidRPr="00E81987" w:rsidRDefault="00E81987" w:rsidP="00E81987">
            <w:pPr>
              <w:pStyle w:val="PargrafodaLista"/>
              <w:widowControl/>
              <w:numPr>
                <w:ilvl w:val="0"/>
                <w:numId w:val="37"/>
              </w:numPr>
              <w:spacing w:after="120"/>
              <w:ind w:left="720"/>
              <w:rPr>
                <w:sz w:val="24"/>
                <w:szCs w:val="24"/>
                <w:lang w:eastAsia="pt-BR"/>
              </w:rPr>
            </w:pPr>
            <w:r w:rsidRPr="00E81987">
              <w:rPr>
                <w:sz w:val="22"/>
                <w:szCs w:val="22"/>
                <w:lang w:eastAsia="pt-BR"/>
              </w:rPr>
              <w:t>Todos os testes planejados foram executados.</w:t>
            </w:r>
          </w:p>
          <w:p w14:paraId="7F64E052" w14:textId="5D9CEE6A" w:rsidR="00E81987" w:rsidRPr="00E81987" w:rsidRDefault="00E81987" w:rsidP="00E81987">
            <w:pPr>
              <w:pStyle w:val="PargrafodaLista"/>
              <w:widowControl/>
              <w:numPr>
                <w:ilvl w:val="0"/>
                <w:numId w:val="36"/>
              </w:numPr>
              <w:spacing w:after="120"/>
              <w:ind w:left="720"/>
              <w:rPr>
                <w:sz w:val="24"/>
                <w:szCs w:val="24"/>
                <w:lang w:eastAsia="pt-BR"/>
              </w:rPr>
            </w:pPr>
            <w:r w:rsidRPr="00E81987">
              <w:rPr>
                <w:sz w:val="22"/>
                <w:szCs w:val="22"/>
                <w:lang w:eastAsia="pt-BR"/>
              </w:rPr>
              <w:t>Todos os defeitos identificados foram tratados.</w:t>
            </w:r>
          </w:p>
          <w:p w14:paraId="551E69A8" w14:textId="77777777" w:rsidR="00562868" w:rsidRPr="001D4FEF" w:rsidRDefault="00562868" w:rsidP="00562868">
            <w:pPr>
              <w:pStyle w:val="Corpodetexto"/>
              <w:rPr>
                <w:rFonts w:ascii="Calibri" w:hAnsi="Calibri"/>
                <w:sz w:val="22"/>
              </w:rPr>
            </w:pPr>
          </w:p>
        </w:tc>
      </w:tr>
      <w:tr w:rsidR="00562868" w:rsidRPr="001D4FEF" w14:paraId="5BBC7C4D" w14:textId="77777777" w:rsidTr="00562868">
        <w:trPr>
          <w:cantSplit/>
        </w:trPr>
        <w:tc>
          <w:tcPr>
            <w:tcW w:w="2211" w:type="dxa"/>
          </w:tcPr>
          <w:p w14:paraId="3B3F679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0A759407" w14:textId="5909D43C" w:rsidR="00562868" w:rsidRPr="00E81987" w:rsidRDefault="00E81987" w:rsidP="00E81987">
            <w:pPr>
              <w:pStyle w:val="Corpodetexto"/>
              <w:ind w:left="0"/>
              <w:rPr>
                <w:rFonts w:ascii="Calibri" w:hAnsi="Calibri"/>
                <w:sz w:val="22"/>
                <w:lang w:val="en-US"/>
              </w:rPr>
            </w:pPr>
            <w:r>
              <w:rPr>
                <w:rFonts w:ascii="Calibri" w:hAnsi="Calibri"/>
                <w:sz w:val="22"/>
              </w:rPr>
              <w:t>N/A</w:t>
            </w:r>
          </w:p>
        </w:tc>
      </w:tr>
    </w:tbl>
    <w:p w14:paraId="68F972CE" w14:textId="77777777" w:rsidR="001173B8" w:rsidRPr="001D4FEF" w:rsidRDefault="001173B8">
      <w:pPr>
        <w:pStyle w:val="Ttulo3"/>
        <w:numPr>
          <w:ilvl w:val="0"/>
          <w:numId w:val="0"/>
        </w:numPr>
        <w:rPr>
          <w:rFonts w:ascii="Calibri" w:hAnsi="Calibri"/>
          <w:sz w:val="22"/>
        </w:rPr>
      </w:pPr>
    </w:p>
    <w:p w14:paraId="44B64B10" w14:textId="77777777" w:rsidR="001173B8" w:rsidRPr="001D4FEF" w:rsidRDefault="001173B8">
      <w:pPr>
        <w:pStyle w:val="Ttulo3"/>
        <w:rPr>
          <w:rFonts w:ascii="Calibri" w:hAnsi="Calibri"/>
          <w:b/>
          <w:sz w:val="22"/>
        </w:rPr>
      </w:pPr>
      <w:bookmarkStart w:id="41" w:name="_Toc242451459"/>
      <w:r w:rsidRPr="001D4FEF">
        <w:rPr>
          <w:rFonts w:ascii="Calibri" w:hAnsi="Calibri"/>
          <w:b/>
          <w:sz w:val="22"/>
        </w:rPr>
        <w:t>Teste da Interface do Usuário</w:t>
      </w:r>
      <w:bookmarkEnd w:id="41"/>
    </w:p>
    <w:p w14:paraId="206A72D1" w14:textId="77777777" w:rsidR="001173B8" w:rsidRPr="001D4FEF" w:rsidRDefault="001173B8">
      <w:pPr>
        <w:pStyle w:val="Corpodetexto1"/>
        <w:ind w:left="720"/>
        <w:rPr>
          <w:rFonts w:ascii="Calibri" w:hAnsi="Calibri"/>
          <w:sz w:val="22"/>
          <w:lang w:val="pt-BR"/>
        </w:rPr>
      </w:pPr>
      <w:bookmarkStart w:id="42" w:name="_Toc327254066"/>
      <w:bookmarkStart w:id="43" w:name="_Toc327255031"/>
      <w:bookmarkStart w:id="44" w:name="_Toc327255100"/>
      <w:bookmarkStart w:id="45" w:name="_Toc32725533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81987" w14:paraId="59BFACD3" w14:textId="77777777" w:rsidTr="00562868">
        <w:trPr>
          <w:cantSplit/>
        </w:trPr>
        <w:tc>
          <w:tcPr>
            <w:tcW w:w="2211" w:type="dxa"/>
          </w:tcPr>
          <w:p w14:paraId="2EC372C6" w14:textId="77777777" w:rsidR="00562868" w:rsidRPr="001D4FEF" w:rsidRDefault="00562868" w:rsidP="00562868">
            <w:pPr>
              <w:pStyle w:val="Corpodetexto1"/>
              <w:rPr>
                <w:rFonts w:ascii="Calibri" w:hAnsi="Calibri"/>
                <w:sz w:val="22"/>
                <w:lang w:val="pt-BR"/>
              </w:rPr>
            </w:pPr>
            <w:bookmarkStart w:id="46" w:name="_Toc433104448"/>
            <w:r w:rsidRPr="001D4FEF">
              <w:rPr>
                <w:rFonts w:ascii="Calibri" w:hAnsi="Calibri"/>
                <w:sz w:val="22"/>
                <w:lang w:val="pt-BR"/>
              </w:rPr>
              <w:t>Objetivo do Teste:</w:t>
            </w:r>
          </w:p>
        </w:tc>
        <w:tc>
          <w:tcPr>
            <w:tcW w:w="6627" w:type="dxa"/>
          </w:tcPr>
          <w:p w14:paraId="084B9E4B" w14:textId="77777777" w:rsidR="00E81987" w:rsidRPr="00E81987" w:rsidRDefault="00E81987" w:rsidP="00D7114E">
            <w:pPr>
              <w:widowControl/>
              <w:spacing w:after="120"/>
              <w:rPr>
                <w:sz w:val="24"/>
                <w:szCs w:val="24"/>
                <w:lang w:eastAsia="pt-BR"/>
              </w:rPr>
            </w:pPr>
            <w:r w:rsidRPr="00E81987">
              <w:rPr>
                <w:sz w:val="22"/>
                <w:szCs w:val="22"/>
                <w:lang w:eastAsia="pt-BR"/>
              </w:rPr>
              <w:t>Verificar o seguinte:</w:t>
            </w:r>
          </w:p>
          <w:p w14:paraId="580455F9" w14:textId="4A80D6B4"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A navegação através dos alvos de teste reflete as funções e os requisitos do negócio apropriadamente, incluindo janela-a-janela, campo-a-campo, e o uso de métodos de acesso</w:t>
            </w:r>
            <w:r w:rsidR="00297856">
              <w:rPr>
                <w:sz w:val="22"/>
                <w:szCs w:val="22"/>
                <w:lang w:eastAsia="pt-BR"/>
              </w:rPr>
              <w:t xml:space="preserve"> </w:t>
            </w:r>
            <w:r w:rsidR="0082029D">
              <w:rPr>
                <w:sz w:val="22"/>
                <w:szCs w:val="22"/>
                <w:lang w:eastAsia="pt-BR"/>
              </w:rPr>
              <w:t>(</w:t>
            </w:r>
            <w:r w:rsidR="00325269">
              <w:rPr>
                <w:sz w:val="22"/>
                <w:szCs w:val="22"/>
                <w:lang w:eastAsia="pt-BR"/>
              </w:rPr>
              <w:t>botão E</w:t>
            </w:r>
            <w:r w:rsidR="0082029D">
              <w:rPr>
                <w:sz w:val="22"/>
                <w:szCs w:val="22"/>
                <w:lang w:eastAsia="pt-BR"/>
              </w:rPr>
              <w:t>nter).</w:t>
            </w:r>
          </w:p>
          <w:p w14:paraId="39630A2C" w14:textId="3311A8B2" w:rsidR="00E81987" w:rsidRPr="00E81987" w:rsidRDefault="00E81987" w:rsidP="00E81987">
            <w:pPr>
              <w:pStyle w:val="PargrafodaLista"/>
              <w:widowControl/>
              <w:numPr>
                <w:ilvl w:val="0"/>
                <w:numId w:val="34"/>
              </w:numPr>
              <w:spacing w:after="120"/>
              <w:rPr>
                <w:sz w:val="24"/>
                <w:szCs w:val="24"/>
                <w:lang w:eastAsia="pt-BR"/>
              </w:rPr>
            </w:pPr>
            <w:r w:rsidRPr="00E81987">
              <w:rPr>
                <w:sz w:val="22"/>
                <w:szCs w:val="22"/>
                <w:lang w:eastAsia="pt-BR"/>
              </w:rPr>
              <w:t>Objetos e características da janela, tais como menus, tamanho, posição, estado e foco conformam-se aos padrões.</w:t>
            </w:r>
          </w:p>
          <w:p w14:paraId="1B16EE46" w14:textId="77777777" w:rsidR="00562868" w:rsidRPr="001D4FEF" w:rsidRDefault="00562868" w:rsidP="00562868">
            <w:pPr>
              <w:pStyle w:val="Corpodetexto"/>
              <w:jc w:val="both"/>
              <w:rPr>
                <w:rFonts w:ascii="Calibri" w:hAnsi="Calibri"/>
                <w:sz w:val="22"/>
              </w:rPr>
            </w:pPr>
          </w:p>
        </w:tc>
      </w:tr>
      <w:tr w:rsidR="00562868" w:rsidRPr="00E81987" w14:paraId="47157E26" w14:textId="77777777" w:rsidTr="00562868">
        <w:trPr>
          <w:cantSplit/>
        </w:trPr>
        <w:tc>
          <w:tcPr>
            <w:tcW w:w="2211" w:type="dxa"/>
          </w:tcPr>
          <w:p w14:paraId="2955F9B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625A8E64" w14:textId="528F40EB" w:rsidR="00562868" w:rsidRPr="00E81987" w:rsidRDefault="00E81987" w:rsidP="00E81987">
            <w:pPr>
              <w:pStyle w:val="Corpodetexto"/>
              <w:ind w:left="0"/>
              <w:jc w:val="both"/>
              <w:rPr>
                <w:rFonts w:ascii="Calibri" w:hAnsi="Calibri"/>
                <w:sz w:val="22"/>
              </w:rPr>
            </w:pPr>
            <w:r w:rsidRPr="00E81987">
              <w:rPr>
                <w:sz w:val="22"/>
                <w:szCs w:val="22"/>
              </w:rPr>
              <w:t>Criar ou modificar os testes para cada janela para verificar a navegação e os estados de objeto apropriados para cada janela e objetos da aplicação.</w:t>
            </w:r>
          </w:p>
        </w:tc>
      </w:tr>
      <w:tr w:rsidR="00562868" w:rsidRPr="00E81987" w14:paraId="3916211B" w14:textId="77777777" w:rsidTr="00562868">
        <w:trPr>
          <w:cantSplit/>
        </w:trPr>
        <w:tc>
          <w:tcPr>
            <w:tcW w:w="2211" w:type="dxa"/>
          </w:tcPr>
          <w:p w14:paraId="1E9560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639A7F65" w14:textId="62005E1F" w:rsidR="00562868" w:rsidRPr="00E81987" w:rsidRDefault="00E81987" w:rsidP="00E81987">
            <w:pPr>
              <w:pStyle w:val="Corpodetexto"/>
              <w:ind w:left="0"/>
              <w:rPr>
                <w:rFonts w:ascii="Calibri" w:hAnsi="Calibri"/>
                <w:sz w:val="22"/>
              </w:rPr>
            </w:pPr>
            <w:r w:rsidRPr="00E81987">
              <w:rPr>
                <w:sz w:val="22"/>
                <w:szCs w:val="22"/>
              </w:rPr>
              <w:t>É verificado que cada janela permanece consistente com a versão de comparação ou dentro de padrões aceitáveis.</w:t>
            </w:r>
          </w:p>
        </w:tc>
      </w:tr>
      <w:tr w:rsidR="00562868" w:rsidRPr="00E81987" w14:paraId="5E98AD83" w14:textId="77777777" w:rsidTr="00562868">
        <w:trPr>
          <w:cantSplit/>
        </w:trPr>
        <w:tc>
          <w:tcPr>
            <w:tcW w:w="2211" w:type="dxa"/>
          </w:tcPr>
          <w:p w14:paraId="2100D35D"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37B9665C" w14:textId="7400B670" w:rsidR="00562868" w:rsidRPr="00E81987" w:rsidRDefault="00E81987" w:rsidP="009357FE">
            <w:pPr>
              <w:pStyle w:val="Corpodetexto"/>
              <w:ind w:left="0"/>
              <w:rPr>
                <w:rFonts w:ascii="Calibri" w:hAnsi="Calibri"/>
                <w:sz w:val="22"/>
              </w:rPr>
            </w:pPr>
            <w:r w:rsidRPr="00E81987">
              <w:rPr>
                <w:sz w:val="22"/>
                <w:szCs w:val="22"/>
              </w:rPr>
              <w:t>Nem todas as propriedades para objetos personalizados e terceirizados podem ser acessadas.</w:t>
            </w:r>
          </w:p>
        </w:tc>
      </w:tr>
    </w:tbl>
    <w:p w14:paraId="22456F7B" w14:textId="77777777" w:rsidR="001173B8" w:rsidRPr="001D4FEF" w:rsidRDefault="001173B8">
      <w:pPr>
        <w:pStyle w:val="Corpodetexto1"/>
        <w:rPr>
          <w:rFonts w:ascii="Calibri" w:hAnsi="Calibri"/>
          <w:sz w:val="22"/>
          <w:lang w:val="pt-BR"/>
        </w:rPr>
      </w:pPr>
    </w:p>
    <w:p w14:paraId="5CD282F2" w14:textId="77777777" w:rsidR="001173B8" w:rsidRPr="001D4FEF" w:rsidRDefault="001173B8">
      <w:pPr>
        <w:pStyle w:val="Corpodetexto1"/>
        <w:rPr>
          <w:rFonts w:ascii="Calibri" w:hAnsi="Calibri"/>
          <w:sz w:val="22"/>
          <w:lang w:val="pt-BR"/>
        </w:rPr>
      </w:pPr>
    </w:p>
    <w:p w14:paraId="12F65FC6" w14:textId="6514FB64" w:rsidR="001173B8" w:rsidRPr="001D4FEF" w:rsidRDefault="001173B8">
      <w:pPr>
        <w:pStyle w:val="Ttulo3"/>
        <w:rPr>
          <w:rFonts w:ascii="Calibri" w:hAnsi="Calibri"/>
          <w:b/>
          <w:sz w:val="22"/>
        </w:rPr>
      </w:pPr>
      <w:bookmarkStart w:id="47" w:name="_Toc242451460"/>
      <w:bookmarkEnd w:id="42"/>
      <w:bookmarkEnd w:id="43"/>
      <w:bookmarkEnd w:id="44"/>
      <w:bookmarkEnd w:id="45"/>
      <w:bookmarkEnd w:id="46"/>
      <w:r w:rsidRPr="001D4FEF">
        <w:rPr>
          <w:rFonts w:ascii="Calibri" w:hAnsi="Calibri"/>
          <w:b/>
          <w:sz w:val="22"/>
        </w:rPr>
        <w:t xml:space="preserve">Teste de </w:t>
      </w:r>
      <w:proofErr w:type="gramStart"/>
      <w:r w:rsidRPr="001D4FEF">
        <w:rPr>
          <w:rFonts w:ascii="Calibri" w:hAnsi="Calibri"/>
          <w:b/>
          <w:sz w:val="22"/>
        </w:rPr>
        <w:t>Performance</w:t>
      </w:r>
      <w:bookmarkEnd w:id="47"/>
      <w:proofErr w:type="gramEnd"/>
    </w:p>
    <w:p w14:paraId="10C4EAF3" w14:textId="77777777" w:rsidR="001173B8" w:rsidRPr="001D4FEF" w:rsidRDefault="001173B8">
      <w:pPr>
        <w:pStyle w:val="Corpodetexto1"/>
        <w:rPr>
          <w:rFonts w:ascii="Calibri" w:hAnsi="Calibri"/>
          <w:sz w:val="22"/>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6E9A9ED2" w14:textId="77777777" w:rsidTr="00562868">
        <w:trPr>
          <w:cantSplit/>
        </w:trPr>
        <w:tc>
          <w:tcPr>
            <w:tcW w:w="2211" w:type="dxa"/>
          </w:tcPr>
          <w:p w14:paraId="6D7632B5"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Objetivo do Teste:</w:t>
            </w:r>
          </w:p>
        </w:tc>
        <w:tc>
          <w:tcPr>
            <w:tcW w:w="6627" w:type="dxa"/>
          </w:tcPr>
          <w:p w14:paraId="6E818BAB" w14:textId="77777777" w:rsidR="00E667C7" w:rsidRPr="00E667C7" w:rsidRDefault="00E667C7" w:rsidP="009357FE">
            <w:pPr>
              <w:widowControl/>
              <w:spacing w:after="120"/>
              <w:rPr>
                <w:sz w:val="24"/>
                <w:szCs w:val="24"/>
                <w:lang w:eastAsia="pt-BR"/>
              </w:rPr>
            </w:pPr>
            <w:r w:rsidRPr="00E667C7">
              <w:rPr>
                <w:sz w:val="22"/>
                <w:szCs w:val="22"/>
                <w:lang w:eastAsia="pt-BR"/>
              </w:rPr>
              <w:t xml:space="preserve">Verificar que os comportamentos de </w:t>
            </w:r>
            <w:proofErr w:type="gramStart"/>
            <w:r w:rsidRPr="00E667C7">
              <w:rPr>
                <w:sz w:val="22"/>
                <w:szCs w:val="22"/>
                <w:lang w:eastAsia="pt-BR"/>
              </w:rPr>
              <w:t>performance</w:t>
            </w:r>
            <w:proofErr w:type="gramEnd"/>
            <w:r w:rsidRPr="00E667C7">
              <w:rPr>
                <w:sz w:val="22"/>
                <w:szCs w:val="22"/>
                <w:lang w:eastAsia="pt-BR"/>
              </w:rPr>
              <w:t xml:space="preserve"> para as transações designadas ou funções de negócio sob as seguintes condições:</w:t>
            </w:r>
          </w:p>
          <w:p w14:paraId="7AD8113C" w14:textId="671CFCA1"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normal antecipada</w:t>
            </w:r>
            <w:r w:rsidR="00297856">
              <w:rPr>
                <w:sz w:val="22"/>
                <w:szCs w:val="22"/>
                <w:lang w:eastAsia="pt-BR"/>
              </w:rPr>
              <w:t>.</w:t>
            </w:r>
          </w:p>
          <w:p w14:paraId="4E1A1D36" w14:textId="5E149B9B" w:rsidR="00E667C7" w:rsidRPr="009357FE" w:rsidRDefault="00E667C7" w:rsidP="009357FE">
            <w:pPr>
              <w:pStyle w:val="PargrafodaLista"/>
              <w:widowControl/>
              <w:numPr>
                <w:ilvl w:val="0"/>
                <w:numId w:val="38"/>
              </w:numPr>
              <w:spacing w:after="120"/>
              <w:rPr>
                <w:sz w:val="24"/>
                <w:szCs w:val="24"/>
                <w:lang w:eastAsia="pt-BR"/>
              </w:rPr>
            </w:pPr>
            <w:r w:rsidRPr="009357FE">
              <w:rPr>
                <w:sz w:val="22"/>
                <w:szCs w:val="22"/>
                <w:lang w:eastAsia="pt-BR"/>
              </w:rPr>
              <w:t>Carga de trabalho no pior caso antecipada</w:t>
            </w:r>
            <w:r w:rsidR="00297856">
              <w:rPr>
                <w:sz w:val="22"/>
                <w:szCs w:val="22"/>
                <w:lang w:eastAsia="pt-BR"/>
              </w:rPr>
              <w:t>.</w:t>
            </w:r>
          </w:p>
          <w:p w14:paraId="6A844010" w14:textId="77777777" w:rsidR="00562868" w:rsidRPr="001D4FEF" w:rsidRDefault="00562868" w:rsidP="00562868">
            <w:pPr>
              <w:pStyle w:val="Corpodetexto"/>
              <w:jc w:val="both"/>
              <w:rPr>
                <w:rFonts w:ascii="Calibri" w:hAnsi="Calibri"/>
                <w:sz w:val="22"/>
              </w:rPr>
            </w:pPr>
          </w:p>
        </w:tc>
      </w:tr>
      <w:tr w:rsidR="00562868" w:rsidRPr="00E667C7" w14:paraId="199945F5" w14:textId="77777777" w:rsidTr="00562868">
        <w:trPr>
          <w:cantSplit/>
        </w:trPr>
        <w:tc>
          <w:tcPr>
            <w:tcW w:w="2211" w:type="dxa"/>
          </w:tcPr>
          <w:p w14:paraId="3CCBC58A"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5C12518C" w14:textId="77777777" w:rsidR="00E667C7" w:rsidRPr="00E667C7" w:rsidRDefault="00E667C7" w:rsidP="009357FE">
            <w:pPr>
              <w:widowControl/>
              <w:spacing w:after="120"/>
              <w:ind w:left="360" w:hanging="360"/>
              <w:rPr>
                <w:sz w:val="24"/>
                <w:szCs w:val="24"/>
                <w:lang w:eastAsia="pt-BR"/>
              </w:rPr>
            </w:pPr>
            <w:r w:rsidRPr="00E667C7">
              <w:rPr>
                <w:sz w:val="22"/>
                <w:szCs w:val="22"/>
                <w:lang w:eastAsia="pt-BR"/>
              </w:rPr>
              <w:t>Usar Procedimentos de Teste desenvolvidos para Teste da Função ou Ciclo de Negócio</w:t>
            </w:r>
          </w:p>
          <w:p w14:paraId="45CF4200" w14:textId="6358ACF5"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Modificar os arquivos de dados para aumentar o número de transações ou os scripts para aumentar o número de iterações que ocorre a cada transação.</w:t>
            </w:r>
          </w:p>
          <w:p w14:paraId="3B23C12F" w14:textId="01CD0DFE" w:rsidR="00E667C7" w:rsidRPr="009357FE" w:rsidRDefault="00E667C7" w:rsidP="009357FE">
            <w:pPr>
              <w:pStyle w:val="PargrafodaLista"/>
              <w:widowControl/>
              <w:numPr>
                <w:ilvl w:val="0"/>
                <w:numId w:val="39"/>
              </w:numPr>
              <w:spacing w:after="120"/>
              <w:rPr>
                <w:sz w:val="24"/>
                <w:szCs w:val="24"/>
                <w:lang w:eastAsia="pt-BR"/>
              </w:rPr>
            </w:pPr>
            <w:r w:rsidRPr="009357FE">
              <w:rPr>
                <w:sz w:val="22"/>
                <w:szCs w:val="22"/>
                <w:lang w:eastAsia="pt-BR"/>
              </w:rPr>
              <w:t xml:space="preserve">Scripts devem ser rodados em uma máquina (melhor caso para comparar um único usuário, uma única transação) e ser repetidas com múltiplos clientes (virtual ou real, ver Considerações Especiais abaixo). </w:t>
            </w:r>
          </w:p>
          <w:p w14:paraId="706624A8" w14:textId="77777777" w:rsidR="00562868" w:rsidRPr="001D4FEF" w:rsidRDefault="00562868" w:rsidP="00562868">
            <w:pPr>
              <w:pStyle w:val="Corpodetexto"/>
              <w:jc w:val="both"/>
              <w:rPr>
                <w:rFonts w:ascii="Calibri" w:hAnsi="Calibri"/>
                <w:sz w:val="22"/>
              </w:rPr>
            </w:pPr>
          </w:p>
        </w:tc>
      </w:tr>
      <w:tr w:rsidR="00562868" w:rsidRPr="00E667C7" w14:paraId="51EAF254" w14:textId="77777777" w:rsidTr="00562868">
        <w:trPr>
          <w:cantSplit/>
        </w:trPr>
        <w:tc>
          <w:tcPr>
            <w:tcW w:w="2211" w:type="dxa"/>
          </w:tcPr>
          <w:p w14:paraId="281D8479"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771068D7" w14:textId="77777777" w:rsidR="00E667C7" w:rsidRPr="00E667C7" w:rsidRDefault="00E667C7" w:rsidP="009357FE">
            <w:pPr>
              <w:widowControl/>
              <w:spacing w:after="120"/>
              <w:rPr>
                <w:sz w:val="24"/>
                <w:szCs w:val="24"/>
                <w:lang w:eastAsia="pt-BR"/>
              </w:rPr>
            </w:pPr>
            <w:r w:rsidRPr="00E667C7">
              <w:rPr>
                <w:sz w:val="22"/>
                <w:szCs w:val="22"/>
                <w:lang w:eastAsia="pt-BR"/>
              </w:rPr>
              <w:t>Único usuário ou transação: finalização com sucesso dos scripts de testes sem nenhuma falha e dentro da alocação de tempo por transação esperada ou requisitada.</w:t>
            </w:r>
          </w:p>
          <w:p w14:paraId="4B92ED47" w14:textId="77777777" w:rsidR="00E667C7" w:rsidRPr="00E667C7" w:rsidRDefault="00E667C7" w:rsidP="009357FE">
            <w:pPr>
              <w:widowControl/>
              <w:spacing w:after="120"/>
              <w:rPr>
                <w:sz w:val="24"/>
                <w:szCs w:val="24"/>
                <w:lang w:eastAsia="pt-BR"/>
              </w:rPr>
            </w:pPr>
            <w:r w:rsidRPr="00E667C7">
              <w:rPr>
                <w:sz w:val="22"/>
                <w:szCs w:val="22"/>
                <w:lang w:eastAsia="pt-BR"/>
              </w:rPr>
              <w:t xml:space="preserve">Múltiplas transações ou usuários: finalização bem sucedida dos scripts de teste sem qualquer falha e dentro da alocação de tempo aceitável. </w:t>
            </w:r>
          </w:p>
          <w:p w14:paraId="0F6FDFD7" w14:textId="77777777" w:rsidR="00562868" w:rsidRPr="001D4FEF" w:rsidRDefault="00562868" w:rsidP="00562868">
            <w:pPr>
              <w:pStyle w:val="Corpodetexto"/>
              <w:rPr>
                <w:rFonts w:ascii="Calibri" w:hAnsi="Calibri"/>
                <w:sz w:val="22"/>
              </w:rPr>
            </w:pPr>
          </w:p>
        </w:tc>
      </w:tr>
      <w:tr w:rsidR="00562868" w:rsidRPr="00E667C7" w14:paraId="3FDEF6A6" w14:textId="77777777" w:rsidTr="00562868">
        <w:trPr>
          <w:cantSplit/>
        </w:trPr>
        <w:tc>
          <w:tcPr>
            <w:tcW w:w="2211" w:type="dxa"/>
          </w:tcPr>
          <w:p w14:paraId="3D5F5556"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19E070FB" w14:textId="77777777" w:rsidR="00E667C7" w:rsidRPr="00E667C7" w:rsidRDefault="00E667C7" w:rsidP="009357FE">
            <w:pPr>
              <w:widowControl/>
              <w:spacing w:after="120"/>
              <w:rPr>
                <w:sz w:val="24"/>
                <w:szCs w:val="24"/>
                <w:lang w:eastAsia="pt-BR"/>
              </w:rPr>
            </w:pPr>
            <w:r w:rsidRPr="00E667C7">
              <w:rPr>
                <w:sz w:val="22"/>
                <w:szCs w:val="22"/>
                <w:lang w:eastAsia="pt-BR"/>
              </w:rPr>
              <w:t>Um teste abrangente de performance inclui ter uma carga de trabalho no servidor.</w:t>
            </w:r>
          </w:p>
          <w:p w14:paraId="525AFF16" w14:textId="77777777" w:rsidR="00E667C7" w:rsidRPr="00E667C7" w:rsidRDefault="00E667C7" w:rsidP="009357FE">
            <w:pPr>
              <w:widowControl/>
              <w:spacing w:after="120"/>
              <w:rPr>
                <w:sz w:val="24"/>
                <w:szCs w:val="24"/>
                <w:lang w:eastAsia="pt-BR"/>
              </w:rPr>
            </w:pPr>
            <w:r w:rsidRPr="00E667C7">
              <w:rPr>
                <w:sz w:val="22"/>
                <w:szCs w:val="22"/>
                <w:lang w:eastAsia="pt-BR"/>
              </w:rPr>
              <w:t>Há vários métodos que podem ser usados para executar isso, incluindo:</w:t>
            </w:r>
          </w:p>
          <w:p w14:paraId="07F8C7C9" w14:textId="02707224"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“Direcionar transações” diretamente para o servidor, usualmente na forma de chamadas SQL.</w:t>
            </w:r>
          </w:p>
          <w:p w14:paraId="6E1526DC" w14:textId="23C3A643"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Criar carga de usuário “virtual” para simular muitos clientes, normalmente várias centenas. Ferramentas de Emulação de Terminal Remoto (RTE) são usadas para atingir essa carga. Essa técnica também pode ser usada para carregar uma rede com “tráfego”.</w:t>
            </w:r>
          </w:p>
          <w:p w14:paraId="3C80B2A5" w14:textId="4D717082" w:rsidR="00E667C7" w:rsidRPr="009357FE" w:rsidRDefault="00E667C7" w:rsidP="009357FE">
            <w:pPr>
              <w:pStyle w:val="PargrafodaLista"/>
              <w:widowControl/>
              <w:numPr>
                <w:ilvl w:val="0"/>
                <w:numId w:val="40"/>
              </w:numPr>
              <w:spacing w:after="120"/>
              <w:rPr>
                <w:sz w:val="24"/>
                <w:szCs w:val="24"/>
                <w:lang w:eastAsia="pt-BR"/>
              </w:rPr>
            </w:pPr>
            <w:r w:rsidRPr="009357FE">
              <w:rPr>
                <w:sz w:val="22"/>
                <w:szCs w:val="22"/>
                <w:lang w:eastAsia="pt-BR"/>
              </w:rPr>
              <w:t>Usar múltiplos clientes físicos, cada um rodando scripts de teste para gerar uma carga no sistema.</w:t>
            </w:r>
          </w:p>
          <w:p w14:paraId="5B95104C" w14:textId="77777777" w:rsidR="00E667C7" w:rsidRPr="00E667C7" w:rsidRDefault="00E667C7" w:rsidP="009357FE">
            <w:pPr>
              <w:widowControl/>
              <w:spacing w:after="120"/>
              <w:rPr>
                <w:sz w:val="24"/>
                <w:szCs w:val="24"/>
                <w:lang w:eastAsia="pt-BR"/>
              </w:rPr>
            </w:pPr>
            <w:r w:rsidRPr="00E667C7">
              <w:rPr>
                <w:sz w:val="22"/>
                <w:szCs w:val="22"/>
                <w:lang w:eastAsia="pt-BR"/>
              </w:rPr>
              <w:t xml:space="preserve">As bases de dados usadas para o Teste de </w:t>
            </w:r>
            <w:proofErr w:type="gramStart"/>
            <w:r w:rsidRPr="00E667C7">
              <w:rPr>
                <w:sz w:val="22"/>
                <w:szCs w:val="22"/>
                <w:lang w:eastAsia="pt-BR"/>
              </w:rPr>
              <w:t>Performance</w:t>
            </w:r>
            <w:proofErr w:type="gramEnd"/>
            <w:r w:rsidRPr="00E667C7">
              <w:rPr>
                <w:sz w:val="22"/>
                <w:szCs w:val="22"/>
                <w:lang w:eastAsia="pt-BR"/>
              </w:rPr>
              <w:t xml:space="preserve"> devem ser ou do tamanho real ou proporcionalmente iguais.</w:t>
            </w:r>
          </w:p>
          <w:p w14:paraId="0D598F66" w14:textId="77777777" w:rsidR="00562868" w:rsidRPr="001D4FEF" w:rsidRDefault="00562868" w:rsidP="00562868">
            <w:pPr>
              <w:pStyle w:val="Corpodetexto"/>
              <w:rPr>
                <w:rFonts w:ascii="Calibri" w:hAnsi="Calibri"/>
                <w:sz w:val="22"/>
              </w:rPr>
            </w:pPr>
          </w:p>
        </w:tc>
      </w:tr>
    </w:tbl>
    <w:p w14:paraId="67A919CA" w14:textId="77777777" w:rsidR="001173B8" w:rsidRPr="001D4FEF" w:rsidRDefault="001173B8">
      <w:pPr>
        <w:pStyle w:val="Corpodetexto1"/>
        <w:rPr>
          <w:rFonts w:ascii="Calibri" w:hAnsi="Calibri"/>
          <w:sz w:val="22"/>
          <w:lang w:val="pt-BR"/>
        </w:rPr>
      </w:pPr>
    </w:p>
    <w:p w14:paraId="5D4F5244" w14:textId="77777777" w:rsidR="001173B8" w:rsidRPr="001D4FEF" w:rsidRDefault="001173B8">
      <w:pPr>
        <w:pStyle w:val="Ttulo3"/>
        <w:spacing w:line="120" w:lineRule="atLeast"/>
        <w:rPr>
          <w:rFonts w:ascii="Calibri" w:hAnsi="Calibri"/>
          <w:b/>
          <w:sz w:val="22"/>
        </w:rPr>
      </w:pPr>
      <w:bookmarkStart w:id="48" w:name="_Toc242451461"/>
      <w:r w:rsidRPr="001D4FEF">
        <w:rPr>
          <w:rFonts w:ascii="Calibri" w:hAnsi="Calibri"/>
          <w:b/>
          <w:sz w:val="22"/>
        </w:rPr>
        <w:t>Teste de Carga</w:t>
      </w:r>
      <w:bookmarkEnd w:id="48"/>
    </w:p>
    <w:p w14:paraId="4713EC85" w14:textId="77777777" w:rsidR="001173B8" w:rsidRPr="001D4FEF" w:rsidRDefault="001173B8">
      <w:pPr>
        <w:pStyle w:val="Corpodetexto"/>
        <w:spacing w:after="0"/>
        <w:rPr>
          <w:rFonts w:ascii="Calibri" w:hAnsi="Calibri"/>
          <w:sz w:val="22"/>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E667C7" w14:paraId="09923B34" w14:textId="77777777" w:rsidTr="00562868">
        <w:trPr>
          <w:cantSplit/>
        </w:trPr>
        <w:tc>
          <w:tcPr>
            <w:tcW w:w="2211" w:type="dxa"/>
          </w:tcPr>
          <w:p w14:paraId="626580C8" w14:textId="77777777" w:rsidR="00562868" w:rsidRPr="001D4FEF" w:rsidRDefault="00562868" w:rsidP="00562868">
            <w:pPr>
              <w:pStyle w:val="Corpodetexto1"/>
              <w:rPr>
                <w:rFonts w:ascii="Calibri" w:hAnsi="Calibri"/>
                <w:sz w:val="22"/>
                <w:lang w:val="pt-BR"/>
              </w:rPr>
            </w:pPr>
            <w:bookmarkStart w:id="49" w:name="_Toc78907496"/>
            <w:bookmarkStart w:id="50" w:name="_Toc327254070"/>
            <w:bookmarkStart w:id="51" w:name="_Toc327255035"/>
            <w:bookmarkStart w:id="52" w:name="_Toc327255104"/>
            <w:bookmarkStart w:id="53" w:name="_Toc327255343"/>
            <w:bookmarkStart w:id="54" w:name="_Toc314978541"/>
            <w:r w:rsidRPr="001D4FEF">
              <w:rPr>
                <w:rFonts w:ascii="Calibri" w:hAnsi="Calibri"/>
                <w:sz w:val="22"/>
                <w:lang w:val="pt-BR"/>
              </w:rPr>
              <w:t>Objetivo do Teste:</w:t>
            </w:r>
          </w:p>
        </w:tc>
        <w:tc>
          <w:tcPr>
            <w:tcW w:w="6627" w:type="dxa"/>
          </w:tcPr>
          <w:p w14:paraId="6B0A6A05" w14:textId="34AAC517" w:rsidR="00562868" w:rsidRPr="00E667C7" w:rsidRDefault="00E667C7" w:rsidP="009357FE">
            <w:pPr>
              <w:pStyle w:val="Corpodetexto"/>
              <w:ind w:left="0"/>
              <w:jc w:val="both"/>
              <w:rPr>
                <w:rFonts w:ascii="Calibri" w:hAnsi="Calibri"/>
                <w:sz w:val="22"/>
              </w:rPr>
            </w:pPr>
            <w:r w:rsidRPr="00E667C7">
              <w:rPr>
                <w:sz w:val="22"/>
                <w:szCs w:val="22"/>
              </w:rPr>
              <w:t>Verifique o tempo de resposta para as transações designadas ou casos de negócio sob condições variantes de carga de trabalho.</w:t>
            </w:r>
          </w:p>
        </w:tc>
      </w:tr>
      <w:tr w:rsidR="00562868" w:rsidRPr="00E667C7" w14:paraId="439AEB3F" w14:textId="77777777" w:rsidTr="00562868">
        <w:trPr>
          <w:cantSplit/>
        </w:trPr>
        <w:tc>
          <w:tcPr>
            <w:tcW w:w="2211" w:type="dxa"/>
          </w:tcPr>
          <w:p w14:paraId="49F5F74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lastRenderedPageBreak/>
              <w:t>Técnica:</w:t>
            </w:r>
          </w:p>
        </w:tc>
        <w:tc>
          <w:tcPr>
            <w:tcW w:w="6627" w:type="dxa"/>
          </w:tcPr>
          <w:p w14:paraId="366CF1BD" w14:textId="77777777"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Use testes desenvolvidos para o Teste do Ciclo de Negócio ou Função.</w:t>
            </w:r>
          </w:p>
          <w:p w14:paraId="0C82B41C" w14:textId="0E31A519" w:rsidR="00E667C7" w:rsidRPr="009357FE" w:rsidRDefault="00E667C7" w:rsidP="009357FE">
            <w:pPr>
              <w:pStyle w:val="PargrafodaLista"/>
              <w:widowControl/>
              <w:numPr>
                <w:ilvl w:val="0"/>
                <w:numId w:val="41"/>
              </w:numPr>
              <w:spacing w:after="120"/>
              <w:rPr>
                <w:sz w:val="24"/>
                <w:szCs w:val="24"/>
                <w:lang w:eastAsia="pt-BR"/>
              </w:rPr>
            </w:pPr>
            <w:r w:rsidRPr="009357FE">
              <w:rPr>
                <w:sz w:val="22"/>
                <w:szCs w:val="22"/>
                <w:lang w:eastAsia="pt-BR"/>
              </w:rPr>
              <w:t>Modifique os arquivos de dados para aumentar o número de transações ou os testes para aumentar o número de vezes que cada transação ocorre.</w:t>
            </w:r>
          </w:p>
          <w:p w14:paraId="7C1B6FBF" w14:textId="77777777" w:rsidR="00562868" w:rsidRPr="001D4FEF" w:rsidRDefault="00562868" w:rsidP="00562868">
            <w:pPr>
              <w:pStyle w:val="Corpodetexto"/>
              <w:jc w:val="both"/>
              <w:rPr>
                <w:rFonts w:ascii="Calibri" w:hAnsi="Calibri"/>
                <w:sz w:val="22"/>
              </w:rPr>
            </w:pPr>
          </w:p>
        </w:tc>
      </w:tr>
      <w:tr w:rsidR="00562868" w:rsidRPr="00E667C7" w14:paraId="673EA691" w14:textId="77777777" w:rsidTr="00562868">
        <w:trPr>
          <w:cantSplit/>
        </w:trPr>
        <w:tc>
          <w:tcPr>
            <w:tcW w:w="2211" w:type="dxa"/>
          </w:tcPr>
          <w:p w14:paraId="293FA94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0A4DD706" w14:textId="5CF91AA0" w:rsidR="00562868" w:rsidRPr="00E667C7" w:rsidRDefault="00E667C7" w:rsidP="009357FE">
            <w:pPr>
              <w:pStyle w:val="Corpodetexto"/>
              <w:ind w:left="0"/>
              <w:rPr>
                <w:rFonts w:ascii="Calibri" w:hAnsi="Calibri"/>
                <w:sz w:val="22"/>
              </w:rPr>
            </w:pPr>
            <w:r w:rsidRPr="00E667C7">
              <w:rPr>
                <w:sz w:val="22"/>
                <w:szCs w:val="22"/>
              </w:rPr>
              <w:t>Múltiplas transações ou usuários: finalização bem sucedida dos testes sem qualquer falha e dentro da alocação de tempo aceitável.</w:t>
            </w:r>
          </w:p>
        </w:tc>
      </w:tr>
      <w:tr w:rsidR="00562868" w:rsidRPr="00E667C7" w14:paraId="31F71CC3" w14:textId="77777777" w:rsidTr="00562868">
        <w:trPr>
          <w:cantSplit/>
        </w:trPr>
        <w:tc>
          <w:tcPr>
            <w:tcW w:w="2211" w:type="dxa"/>
          </w:tcPr>
          <w:p w14:paraId="6988FB0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6863C3AC" w14:textId="77777777"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O teste de carga deve ser executado em uma máquina dedicada ou em um tempo dedicado. Isso permite o controle total a e mensuração precisa.</w:t>
            </w:r>
          </w:p>
          <w:p w14:paraId="56569033" w14:textId="497D250A" w:rsidR="00E667C7" w:rsidRPr="009357FE" w:rsidRDefault="00E667C7" w:rsidP="009357FE">
            <w:pPr>
              <w:pStyle w:val="PargrafodaLista"/>
              <w:widowControl/>
              <w:numPr>
                <w:ilvl w:val="0"/>
                <w:numId w:val="42"/>
              </w:numPr>
              <w:spacing w:after="120"/>
              <w:rPr>
                <w:sz w:val="24"/>
                <w:szCs w:val="24"/>
                <w:lang w:eastAsia="pt-BR"/>
              </w:rPr>
            </w:pPr>
            <w:r w:rsidRPr="009357FE">
              <w:rPr>
                <w:sz w:val="22"/>
                <w:szCs w:val="22"/>
                <w:lang w:eastAsia="pt-BR"/>
              </w:rPr>
              <w:t>As bases de dados usadas para os testes de carga devem ou ser do tamanho real ou igu</w:t>
            </w:r>
            <w:r w:rsidR="009357FE">
              <w:rPr>
                <w:sz w:val="22"/>
                <w:szCs w:val="22"/>
                <w:lang w:eastAsia="pt-BR"/>
              </w:rPr>
              <w:t>almente dimensionado</w:t>
            </w:r>
            <w:r w:rsidRPr="009357FE">
              <w:rPr>
                <w:sz w:val="22"/>
                <w:szCs w:val="22"/>
                <w:lang w:eastAsia="pt-BR"/>
              </w:rPr>
              <w:t>s.</w:t>
            </w:r>
          </w:p>
          <w:p w14:paraId="4712A956" w14:textId="77777777" w:rsidR="00562868" w:rsidRPr="001D4FEF" w:rsidRDefault="00562868" w:rsidP="00562868">
            <w:pPr>
              <w:pStyle w:val="Corpodetexto"/>
              <w:rPr>
                <w:rFonts w:ascii="Calibri" w:hAnsi="Calibri"/>
                <w:sz w:val="22"/>
              </w:rPr>
            </w:pPr>
          </w:p>
        </w:tc>
      </w:tr>
    </w:tbl>
    <w:p w14:paraId="70173A7B" w14:textId="77777777" w:rsidR="001173B8" w:rsidRPr="001D4FEF" w:rsidRDefault="001173B8">
      <w:pPr>
        <w:pStyle w:val="Ttulo3"/>
        <w:numPr>
          <w:ilvl w:val="0"/>
          <w:numId w:val="0"/>
        </w:numPr>
        <w:spacing w:line="80" w:lineRule="exact"/>
        <w:rPr>
          <w:rFonts w:ascii="Calibri" w:hAnsi="Calibri"/>
          <w:sz w:val="22"/>
        </w:rPr>
      </w:pPr>
    </w:p>
    <w:p w14:paraId="462B7220" w14:textId="77777777" w:rsidR="001173B8" w:rsidRPr="001D4FEF" w:rsidRDefault="001173B8">
      <w:pPr>
        <w:pStyle w:val="Ttulo3"/>
        <w:spacing w:before="200" w:line="120" w:lineRule="exact"/>
        <w:rPr>
          <w:rFonts w:ascii="Calibri" w:hAnsi="Calibri"/>
          <w:b/>
          <w:sz w:val="22"/>
        </w:rPr>
      </w:pPr>
      <w:bookmarkStart w:id="55" w:name="_Toc242451462"/>
      <w:r w:rsidRPr="001D4FEF">
        <w:rPr>
          <w:rFonts w:ascii="Calibri" w:hAnsi="Calibri"/>
          <w:b/>
          <w:sz w:val="22"/>
        </w:rPr>
        <w:t>Teste de Segurança e Controle de Acesso</w:t>
      </w:r>
      <w:bookmarkEnd w:id="49"/>
      <w:bookmarkEnd w:id="55"/>
    </w:p>
    <w:bookmarkEnd w:id="50"/>
    <w:bookmarkEnd w:id="51"/>
    <w:bookmarkEnd w:id="52"/>
    <w:bookmarkEnd w:id="53"/>
    <w:bookmarkEnd w:id="54"/>
    <w:p w14:paraId="42A8E56C" w14:textId="56F2976F" w:rsidR="001173B8" w:rsidRPr="001D4FEF" w:rsidRDefault="00250027">
      <w:pPr>
        <w:pStyle w:val="Ttulo3"/>
        <w:numPr>
          <w:ilvl w:val="0"/>
          <w:numId w:val="0"/>
        </w:numPr>
        <w:rPr>
          <w:rFonts w:ascii="Calibri" w:hAnsi="Calibri"/>
          <w:sz w:val="22"/>
        </w:rPr>
      </w:pPr>
      <w:r>
        <w:rPr>
          <w:sz w:val="22"/>
          <w:szCs w:val="22"/>
        </w:rPr>
        <w:t>Esse teste</w:t>
      </w:r>
      <w:r w:rsidRPr="00373DC6">
        <w:rPr>
          <w:sz w:val="22"/>
          <w:szCs w:val="22"/>
        </w:rPr>
        <w:t xml:space="preserve"> nã</w:t>
      </w:r>
      <w:r>
        <w:rPr>
          <w:sz w:val="22"/>
          <w:szCs w:val="22"/>
        </w:rPr>
        <w:t>o ser necessário já que ele</w:t>
      </w:r>
      <w:r w:rsidRPr="00373DC6">
        <w:rPr>
          <w:sz w:val="22"/>
          <w:szCs w:val="22"/>
        </w:rPr>
        <w:t xml:space="preserve"> ser</w:t>
      </w:r>
      <w:r>
        <w:rPr>
          <w:sz w:val="22"/>
          <w:szCs w:val="22"/>
        </w:rPr>
        <w:t>á</w:t>
      </w:r>
      <w:r w:rsidRPr="00373DC6">
        <w:rPr>
          <w:sz w:val="22"/>
          <w:szCs w:val="22"/>
        </w:rPr>
        <w:t xml:space="preserve"> uma função da administração da rede ou sistema</w:t>
      </w:r>
      <w:r>
        <w:rPr>
          <w:sz w:val="22"/>
          <w:szCs w:val="22"/>
        </w:rPr>
        <w:t xml:space="preserve"> do banco</w:t>
      </w:r>
      <w:r w:rsidRPr="00373DC6">
        <w:rPr>
          <w:sz w:val="22"/>
          <w:szCs w:val="22"/>
        </w:rPr>
        <w:t>.</w:t>
      </w:r>
    </w:p>
    <w:p w14:paraId="64763606" w14:textId="77777777" w:rsidR="001173B8" w:rsidRPr="001D4FEF" w:rsidRDefault="001173B8" w:rsidP="00562868">
      <w:pPr>
        <w:pStyle w:val="Ttulo3"/>
        <w:spacing w:before="200" w:line="120" w:lineRule="exact"/>
        <w:rPr>
          <w:rFonts w:ascii="Calibri" w:hAnsi="Calibri"/>
          <w:b/>
          <w:sz w:val="22"/>
        </w:rPr>
      </w:pPr>
      <w:r w:rsidRPr="001D4FEF">
        <w:rPr>
          <w:rFonts w:ascii="Calibri" w:hAnsi="Calibri"/>
          <w:b/>
          <w:sz w:val="22"/>
        </w:rPr>
        <w:t xml:space="preserve"> </w:t>
      </w:r>
      <w:bookmarkStart w:id="56" w:name="_Toc78907497"/>
      <w:bookmarkStart w:id="57" w:name="_Toc242451463"/>
      <w:r w:rsidRPr="001D4FEF">
        <w:rPr>
          <w:rFonts w:ascii="Calibri" w:hAnsi="Calibri"/>
          <w:b/>
          <w:sz w:val="22"/>
        </w:rPr>
        <w:t>Teste de Instalação</w:t>
      </w:r>
      <w:bookmarkEnd w:id="56"/>
      <w:bookmarkEnd w:id="57"/>
    </w:p>
    <w:p w14:paraId="2603838F" w14:textId="77777777" w:rsidR="00562868" w:rsidRPr="001D4FEF" w:rsidRDefault="00562868" w:rsidP="00562868"/>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562868" w:rsidRPr="00373DC6" w14:paraId="6429EF6F" w14:textId="77777777" w:rsidTr="00562868">
        <w:trPr>
          <w:cantSplit/>
        </w:trPr>
        <w:tc>
          <w:tcPr>
            <w:tcW w:w="2211" w:type="dxa"/>
          </w:tcPr>
          <w:p w14:paraId="6FDAD6B2"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Objetivo do Teste:</w:t>
            </w:r>
          </w:p>
        </w:tc>
        <w:tc>
          <w:tcPr>
            <w:tcW w:w="6627" w:type="dxa"/>
          </w:tcPr>
          <w:p w14:paraId="6597C256" w14:textId="77777777" w:rsidR="00373DC6" w:rsidRPr="00373DC6" w:rsidRDefault="00373DC6" w:rsidP="00FB2814">
            <w:pPr>
              <w:widowControl/>
              <w:spacing w:after="120"/>
              <w:rPr>
                <w:sz w:val="24"/>
                <w:szCs w:val="24"/>
                <w:lang w:eastAsia="pt-BR"/>
              </w:rPr>
            </w:pPr>
            <w:r w:rsidRPr="00373DC6">
              <w:rPr>
                <w:sz w:val="22"/>
                <w:szCs w:val="22"/>
                <w:lang w:eastAsia="pt-BR"/>
              </w:rPr>
              <w:t>Verifique que os alvos de teste instalam apropriadamente em cada configuração de hardware necessária sobre as seguintes condições:</w:t>
            </w:r>
          </w:p>
          <w:p w14:paraId="0A075BE0" w14:textId="219F9B8E" w:rsidR="00373DC6" w:rsidRPr="00373DC6" w:rsidRDefault="00373DC6" w:rsidP="00373DC6">
            <w:pPr>
              <w:widowControl/>
              <w:spacing w:after="120"/>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Pr="00373DC6">
              <w:rPr>
                <w:sz w:val="22"/>
                <w:szCs w:val="22"/>
                <w:lang w:eastAsia="pt-BR"/>
              </w:rPr>
              <w:t>Uma nova instalação, em um</w:t>
            </w:r>
            <w:r w:rsidR="00FB2814">
              <w:rPr>
                <w:sz w:val="22"/>
                <w:szCs w:val="22"/>
                <w:lang w:eastAsia="pt-BR"/>
              </w:rPr>
              <w:t>a</w:t>
            </w:r>
            <w:r w:rsidRPr="00373DC6">
              <w:rPr>
                <w:sz w:val="22"/>
                <w:szCs w:val="22"/>
                <w:lang w:eastAsia="pt-BR"/>
              </w:rPr>
              <w:t xml:space="preserve"> nova máquina, que nunca fora a</w:t>
            </w:r>
            <w:r w:rsidR="00540084">
              <w:rPr>
                <w:sz w:val="22"/>
                <w:szCs w:val="22"/>
                <w:lang w:eastAsia="pt-BR"/>
              </w:rPr>
              <w:t>nteriormente instalada com o SIB</w:t>
            </w:r>
            <w:r w:rsidRPr="00373DC6">
              <w:rPr>
                <w:sz w:val="22"/>
                <w:szCs w:val="22"/>
                <w:lang w:eastAsia="pt-BR"/>
              </w:rPr>
              <w:t>.</w:t>
            </w:r>
          </w:p>
          <w:p w14:paraId="575C52CD" w14:textId="6A8C7BE2"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00540084">
              <w:rPr>
                <w:sz w:val="22"/>
                <w:szCs w:val="22"/>
                <w:lang w:eastAsia="pt-BR"/>
              </w:rPr>
              <w:t>, numa máquina onde o SIB</w:t>
            </w:r>
            <w:r w:rsidRPr="00373DC6">
              <w:rPr>
                <w:sz w:val="22"/>
                <w:szCs w:val="22"/>
                <w:lang w:eastAsia="pt-BR"/>
              </w:rPr>
              <w:t xml:space="preserve"> já fora previamente instalado, para a mesma </w:t>
            </w:r>
            <w:r w:rsidR="00FB2814" w:rsidRPr="00373DC6">
              <w:rPr>
                <w:sz w:val="22"/>
                <w:szCs w:val="22"/>
                <w:lang w:eastAsia="pt-BR"/>
              </w:rPr>
              <w:t>versão.</w:t>
            </w:r>
          </w:p>
          <w:p w14:paraId="0BE165AE" w14:textId="6DFC2E46" w:rsidR="00373DC6" w:rsidRPr="00373DC6" w:rsidRDefault="00373DC6" w:rsidP="00373DC6">
            <w:pPr>
              <w:widowControl/>
              <w:ind w:left="318"/>
              <w:rPr>
                <w:sz w:val="24"/>
                <w:szCs w:val="24"/>
                <w:lang w:eastAsia="pt-BR"/>
              </w:rPr>
            </w:pPr>
            <w:r w:rsidRPr="00373DC6">
              <w:rPr>
                <w:rFonts w:ascii="Symbol" w:hAnsi="Symbol"/>
                <w:sz w:val="22"/>
                <w:szCs w:val="22"/>
                <w:lang w:eastAsia="pt-BR"/>
              </w:rPr>
              <w:sym w:font="Symbol" w:char="F0B7"/>
            </w:r>
            <w:r w:rsidRPr="00373DC6">
              <w:rPr>
                <w:sz w:val="14"/>
                <w:szCs w:val="14"/>
                <w:lang w:eastAsia="pt-BR"/>
              </w:rPr>
              <w:t xml:space="preserve">         </w:t>
            </w:r>
            <w:r w:rsidR="00FB2814" w:rsidRPr="00373DC6">
              <w:rPr>
                <w:sz w:val="22"/>
                <w:szCs w:val="22"/>
                <w:lang w:eastAsia="pt-BR"/>
              </w:rPr>
              <w:t>Atualização</w:t>
            </w:r>
            <w:r w:rsidRPr="00373DC6">
              <w:rPr>
                <w:sz w:val="22"/>
                <w:szCs w:val="22"/>
                <w:lang w:eastAsia="pt-BR"/>
              </w:rPr>
              <w:t>, num</w:t>
            </w:r>
            <w:r w:rsidR="00540084">
              <w:rPr>
                <w:sz w:val="22"/>
                <w:szCs w:val="22"/>
                <w:lang w:eastAsia="pt-BR"/>
              </w:rPr>
              <w:t>a máquina que já disponha do SIB</w:t>
            </w:r>
            <w:r w:rsidRPr="00373DC6">
              <w:rPr>
                <w:sz w:val="22"/>
                <w:szCs w:val="22"/>
                <w:lang w:eastAsia="pt-BR"/>
              </w:rPr>
              <w:t xml:space="preserve"> instalado, de uma versão mais </w:t>
            </w:r>
            <w:r w:rsidR="00FB2814" w:rsidRPr="00373DC6">
              <w:rPr>
                <w:sz w:val="22"/>
                <w:szCs w:val="22"/>
                <w:lang w:eastAsia="pt-BR"/>
              </w:rPr>
              <w:t>velha.</w:t>
            </w:r>
            <w:r w:rsidRPr="00373DC6">
              <w:rPr>
                <w:sz w:val="22"/>
                <w:szCs w:val="22"/>
                <w:lang w:eastAsia="pt-BR"/>
              </w:rPr>
              <w:t xml:space="preserve"> </w:t>
            </w:r>
          </w:p>
          <w:p w14:paraId="396B4B06" w14:textId="77777777" w:rsidR="00562868" w:rsidRPr="001D4FEF" w:rsidRDefault="00562868" w:rsidP="00562868">
            <w:pPr>
              <w:pStyle w:val="Corpodetexto"/>
              <w:jc w:val="both"/>
              <w:rPr>
                <w:rFonts w:ascii="Calibri" w:hAnsi="Calibri"/>
                <w:sz w:val="22"/>
              </w:rPr>
            </w:pPr>
          </w:p>
        </w:tc>
      </w:tr>
      <w:tr w:rsidR="00562868" w:rsidRPr="00373DC6" w14:paraId="5958F485" w14:textId="77777777" w:rsidTr="00562868">
        <w:trPr>
          <w:cantSplit/>
        </w:trPr>
        <w:tc>
          <w:tcPr>
            <w:tcW w:w="2211" w:type="dxa"/>
          </w:tcPr>
          <w:p w14:paraId="37D34F64"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Técnica:</w:t>
            </w:r>
          </w:p>
        </w:tc>
        <w:tc>
          <w:tcPr>
            <w:tcW w:w="6627" w:type="dxa"/>
          </w:tcPr>
          <w:p w14:paraId="281BF15C" w14:textId="558EC043" w:rsidR="00373DC6" w:rsidRPr="00373DC6" w:rsidRDefault="00373DC6" w:rsidP="004A7A89">
            <w:pPr>
              <w:widowControl/>
              <w:rPr>
                <w:sz w:val="24"/>
                <w:szCs w:val="24"/>
                <w:lang w:eastAsia="pt-BR"/>
              </w:rPr>
            </w:pPr>
            <w:r w:rsidRPr="00373DC6">
              <w:rPr>
                <w:sz w:val="22"/>
                <w:szCs w:val="22"/>
                <w:lang w:eastAsia="pt-BR"/>
              </w:rPr>
              <w:t xml:space="preserve">Manualmente ou </w:t>
            </w:r>
            <w:r w:rsidR="00540084">
              <w:rPr>
                <w:sz w:val="22"/>
                <w:szCs w:val="22"/>
                <w:lang w:eastAsia="pt-BR"/>
              </w:rPr>
              <w:t>desenvolva scripts</w:t>
            </w:r>
            <w:r w:rsidRPr="00373DC6">
              <w:rPr>
                <w:sz w:val="22"/>
                <w:szCs w:val="22"/>
                <w:lang w:eastAsia="pt-BR"/>
              </w:rPr>
              <w:t>, para validar a con</w:t>
            </w:r>
            <w:r w:rsidR="00540084">
              <w:rPr>
                <w:sz w:val="22"/>
                <w:szCs w:val="22"/>
                <w:lang w:eastAsia="pt-BR"/>
              </w:rPr>
              <w:t>dição da máquina alvo – novo SIB nunca instalado; SIB</w:t>
            </w:r>
            <w:r w:rsidRPr="00373DC6">
              <w:rPr>
                <w:sz w:val="22"/>
                <w:szCs w:val="22"/>
                <w:lang w:eastAsia="pt-BR"/>
              </w:rPr>
              <w:t xml:space="preserve"> na mesma versão ou versão mais velha já instalada.</w:t>
            </w:r>
          </w:p>
          <w:p w14:paraId="50E844A8" w14:textId="052B5BCB" w:rsidR="00373DC6" w:rsidRPr="00373DC6" w:rsidRDefault="00373DC6" w:rsidP="004A7A89">
            <w:pPr>
              <w:widowControl/>
              <w:rPr>
                <w:sz w:val="24"/>
                <w:szCs w:val="24"/>
                <w:lang w:eastAsia="pt-BR"/>
              </w:rPr>
            </w:pPr>
            <w:r w:rsidRPr="00373DC6">
              <w:rPr>
                <w:sz w:val="22"/>
                <w:szCs w:val="22"/>
                <w:lang w:eastAsia="pt-BR"/>
              </w:rPr>
              <w:t>Começar ou executar a instalação</w:t>
            </w:r>
            <w:r w:rsidR="00540084">
              <w:rPr>
                <w:sz w:val="24"/>
                <w:szCs w:val="24"/>
                <w:lang w:eastAsia="pt-BR"/>
              </w:rPr>
              <w:t xml:space="preserve"> </w:t>
            </w:r>
            <w:r w:rsidRPr="00373DC6">
              <w:rPr>
                <w:sz w:val="22"/>
                <w:szCs w:val="22"/>
                <w:lang w:eastAsia="pt-BR"/>
              </w:rPr>
              <w:t>Usando um subgrupo predeterminado de scripts de teste de funções</w:t>
            </w:r>
            <w:r w:rsidR="00716E19" w:rsidRPr="00373DC6">
              <w:rPr>
                <w:sz w:val="22"/>
                <w:szCs w:val="22"/>
                <w:lang w:eastAsia="pt-BR"/>
              </w:rPr>
              <w:t xml:space="preserve"> rode</w:t>
            </w:r>
            <w:r w:rsidRPr="00373DC6">
              <w:rPr>
                <w:sz w:val="22"/>
                <w:szCs w:val="22"/>
                <w:lang w:eastAsia="pt-BR"/>
              </w:rPr>
              <w:t xml:space="preserve"> as transações.</w:t>
            </w:r>
          </w:p>
          <w:p w14:paraId="40996F8B" w14:textId="77777777" w:rsidR="00562868" w:rsidRPr="001D4FEF" w:rsidRDefault="00562868" w:rsidP="00562868">
            <w:pPr>
              <w:pStyle w:val="Corpodetexto"/>
              <w:jc w:val="both"/>
              <w:rPr>
                <w:rFonts w:ascii="Calibri" w:hAnsi="Calibri"/>
                <w:sz w:val="22"/>
              </w:rPr>
            </w:pPr>
          </w:p>
        </w:tc>
      </w:tr>
      <w:tr w:rsidR="00562868" w:rsidRPr="00373DC6" w14:paraId="0BDDDF9C" w14:textId="77777777" w:rsidTr="00562868">
        <w:trPr>
          <w:cantSplit/>
        </w:trPr>
        <w:tc>
          <w:tcPr>
            <w:tcW w:w="2211" w:type="dxa"/>
          </w:tcPr>
          <w:p w14:paraId="44A98807"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Critério de Finalização:</w:t>
            </w:r>
          </w:p>
        </w:tc>
        <w:tc>
          <w:tcPr>
            <w:tcW w:w="6627" w:type="dxa"/>
          </w:tcPr>
          <w:p w14:paraId="36D45C18" w14:textId="399003BD" w:rsidR="00562868" w:rsidRPr="00373DC6" w:rsidRDefault="00540084" w:rsidP="004A7A89">
            <w:pPr>
              <w:pStyle w:val="Corpodetexto"/>
              <w:ind w:left="0"/>
              <w:rPr>
                <w:rFonts w:ascii="Calibri" w:hAnsi="Calibri"/>
                <w:sz w:val="22"/>
              </w:rPr>
            </w:pPr>
            <w:r>
              <w:rPr>
                <w:sz w:val="22"/>
                <w:szCs w:val="22"/>
              </w:rPr>
              <w:t>As transações do SIB</w:t>
            </w:r>
            <w:r w:rsidR="00373DC6" w:rsidRPr="00373DC6">
              <w:rPr>
                <w:sz w:val="22"/>
                <w:szCs w:val="22"/>
              </w:rPr>
              <w:t xml:space="preserve"> executam de forma bem sucedida, sem falha.</w:t>
            </w:r>
          </w:p>
        </w:tc>
      </w:tr>
      <w:tr w:rsidR="00562868" w:rsidRPr="00373DC6" w14:paraId="396BAF3C" w14:textId="77777777" w:rsidTr="00562868">
        <w:trPr>
          <w:cantSplit/>
        </w:trPr>
        <w:tc>
          <w:tcPr>
            <w:tcW w:w="2211" w:type="dxa"/>
          </w:tcPr>
          <w:p w14:paraId="59D823CF" w14:textId="77777777" w:rsidR="00562868" w:rsidRPr="001D4FEF" w:rsidRDefault="00562868" w:rsidP="00562868">
            <w:pPr>
              <w:pStyle w:val="Corpodetexto1"/>
              <w:rPr>
                <w:rFonts w:ascii="Calibri" w:hAnsi="Calibri"/>
                <w:sz w:val="22"/>
                <w:lang w:val="pt-BR"/>
              </w:rPr>
            </w:pPr>
            <w:r w:rsidRPr="001D4FEF">
              <w:rPr>
                <w:rFonts w:ascii="Calibri" w:hAnsi="Calibri"/>
                <w:sz w:val="22"/>
                <w:lang w:val="pt-BR"/>
              </w:rPr>
              <w:t>Considerações Especiais:</w:t>
            </w:r>
          </w:p>
        </w:tc>
        <w:tc>
          <w:tcPr>
            <w:tcW w:w="6627" w:type="dxa"/>
          </w:tcPr>
          <w:p w14:paraId="53E2A89F" w14:textId="5F851E86" w:rsidR="00562868" w:rsidRPr="00373DC6" w:rsidRDefault="00373DC6" w:rsidP="004A7A89">
            <w:pPr>
              <w:pStyle w:val="Corpodetexto"/>
              <w:ind w:left="0"/>
              <w:rPr>
                <w:rFonts w:ascii="Calibri" w:hAnsi="Calibri"/>
                <w:sz w:val="22"/>
              </w:rPr>
            </w:pPr>
            <w:r w:rsidRPr="00373DC6">
              <w:rPr>
                <w:sz w:val="22"/>
                <w:szCs w:val="22"/>
              </w:rPr>
              <w:t xml:space="preserve">Quais transações </w:t>
            </w:r>
            <w:r w:rsidR="00540084">
              <w:rPr>
                <w:sz w:val="22"/>
                <w:szCs w:val="22"/>
              </w:rPr>
              <w:t>do SIB</w:t>
            </w:r>
            <w:r w:rsidRPr="00373DC6">
              <w:rPr>
                <w:sz w:val="22"/>
                <w:szCs w:val="22"/>
              </w:rPr>
              <w:t xml:space="preserve"> devem ser selecionadas para abranger um teste de </w:t>
            </w:r>
            <w:r w:rsidR="00540084">
              <w:rPr>
                <w:sz w:val="22"/>
                <w:szCs w:val="22"/>
              </w:rPr>
              <w:t>confiança de que a aplicação SIB</w:t>
            </w:r>
            <w:r w:rsidRPr="00373DC6">
              <w:rPr>
                <w:sz w:val="22"/>
                <w:szCs w:val="22"/>
              </w:rPr>
              <w:t xml:space="preserve"> foi instalada de forma bem sucedida e que nenhum componente importante de software está faltando?</w:t>
            </w:r>
          </w:p>
        </w:tc>
      </w:tr>
    </w:tbl>
    <w:p w14:paraId="732E519B" w14:textId="77777777" w:rsidR="001173B8" w:rsidRPr="001D4FEF" w:rsidRDefault="001173B8" w:rsidP="00562868">
      <w:pPr>
        <w:pStyle w:val="Corpodetexto"/>
        <w:ind w:left="0"/>
        <w:rPr>
          <w:rFonts w:ascii="Calibri" w:hAnsi="Calibri"/>
          <w:sz w:val="22"/>
        </w:rPr>
      </w:pPr>
    </w:p>
    <w:p w14:paraId="52FDAC15" w14:textId="77777777" w:rsidR="001173B8" w:rsidRPr="001D4FEF" w:rsidRDefault="001173B8">
      <w:pPr>
        <w:pStyle w:val="Ttulo2"/>
        <w:spacing w:before="360"/>
        <w:rPr>
          <w:rFonts w:ascii="Calibri" w:hAnsi="Calibri"/>
          <w:sz w:val="22"/>
        </w:rPr>
      </w:pPr>
      <w:bookmarkStart w:id="58" w:name="_Toc78907498"/>
      <w:bookmarkStart w:id="59" w:name="_Toc242451464"/>
      <w:r w:rsidRPr="001D4FEF">
        <w:rPr>
          <w:rFonts w:ascii="Calibri" w:hAnsi="Calibri"/>
          <w:sz w:val="22"/>
        </w:rPr>
        <w:lastRenderedPageBreak/>
        <w:t>Ferramentas</w:t>
      </w:r>
      <w:bookmarkEnd w:id="58"/>
      <w:bookmarkEnd w:id="59"/>
    </w:p>
    <w:p w14:paraId="68BF765F" w14:textId="77777777" w:rsidR="001173B8" w:rsidRPr="001D4FEF" w:rsidRDefault="001173B8">
      <w:pPr>
        <w:pStyle w:val="Corpodetexto"/>
        <w:ind w:left="0"/>
        <w:rPr>
          <w:rFonts w:ascii="Calibri" w:hAnsi="Calibri"/>
          <w:sz w:val="22"/>
        </w:rPr>
      </w:pPr>
      <w:bookmarkStart w:id="60" w:name="_Toc314978543"/>
      <w:bookmarkStart w:id="61" w:name="_Toc324843646"/>
      <w:bookmarkStart w:id="62" w:name="_Toc324851953"/>
      <w:bookmarkStart w:id="63" w:name="_Toc324915536"/>
      <w:r w:rsidRPr="001D4FEF">
        <w:rPr>
          <w:rFonts w:ascii="Calibri" w:hAnsi="Calibri"/>
          <w:sz w:val="22"/>
        </w:rPr>
        <w:t>As seguintes ferramentas serão empregadas para esse projeto:</w:t>
      </w:r>
    </w:p>
    <w:p w14:paraId="142D0510" w14:textId="77777777" w:rsidR="001173B8" w:rsidRPr="001D4FEF" w:rsidRDefault="001173B8">
      <w:pPr>
        <w:pStyle w:val="Corpodetexto"/>
        <w:rPr>
          <w:rFonts w:ascii="Calibri" w:hAnsi="Calibri"/>
          <w:sz w:val="22"/>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tblGrid>
      <w:tr w:rsidR="001173B8" w:rsidRPr="001D4FEF" w14:paraId="1DB39D8A" w14:textId="77777777">
        <w:trPr>
          <w:jc w:val="center"/>
        </w:trPr>
        <w:tc>
          <w:tcPr>
            <w:tcW w:w="3060" w:type="dxa"/>
            <w:tcBorders>
              <w:bottom w:val="single" w:sz="12" w:space="0" w:color="000000"/>
            </w:tcBorders>
          </w:tcPr>
          <w:p w14:paraId="1E27F588" w14:textId="77777777" w:rsidR="001173B8" w:rsidRPr="001D4FEF" w:rsidRDefault="001173B8">
            <w:pPr>
              <w:pStyle w:val="Corpodetexto1"/>
              <w:rPr>
                <w:rFonts w:ascii="Calibri" w:hAnsi="Calibri"/>
                <w:sz w:val="22"/>
                <w:lang w:val="pt-BR"/>
              </w:rPr>
            </w:pPr>
          </w:p>
        </w:tc>
        <w:tc>
          <w:tcPr>
            <w:tcW w:w="2358" w:type="dxa"/>
            <w:tcBorders>
              <w:bottom w:val="single" w:sz="12" w:space="0" w:color="000000"/>
            </w:tcBorders>
          </w:tcPr>
          <w:p w14:paraId="7E031727"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Ferramenta</w:t>
            </w:r>
          </w:p>
        </w:tc>
        <w:tc>
          <w:tcPr>
            <w:tcW w:w="3150" w:type="dxa"/>
            <w:tcBorders>
              <w:bottom w:val="single" w:sz="12" w:space="0" w:color="000000"/>
            </w:tcBorders>
          </w:tcPr>
          <w:p w14:paraId="579C2E93" w14:textId="77777777" w:rsidR="001173B8" w:rsidRPr="001D4FEF" w:rsidRDefault="001173B8">
            <w:pPr>
              <w:pStyle w:val="Corpodetexto1"/>
              <w:jc w:val="center"/>
              <w:rPr>
                <w:rFonts w:ascii="Calibri" w:hAnsi="Calibri"/>
                <w:sz w:val="22"/>
                <w:lang w:val="pt-BR"/>
              </w:rPr>
            </w:pPr>
            <w:r w:rsidRPr="001D4FEF">
              <w:rPr>
                <w:rFonts w:ascii="Calibri" w:hAnsi="Calibri"/>
                <w:sz w:val="22"/>
                <w:lang w:val="pt-BR"/>
              </w:rPr>
              <w:t>Vendedor</w:t>
            </w:r>
          </w:p>
        </w:tc>
      </w:tr>
      <w:tr w:rsidR="001173B8" w:rsidRPr="001D4FEF" w14:paraId="25536550" w14:textId="77777777">
        <w:trPr>
          <w:jc w:val="center"/>
        </w:trPr>
        <w:tc>
          <w:tcPr>
            <w:tcW w:w="3060" w:type="dxa"/>
            <w:tcBorders>
              <w:top w:val="nil"/>
            </w:tcBorders>
          </w:tcPr>
          <w:p w14:paraId="0EAF6C56"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Teste</w:t>
            </w:r>
          </w:p>
        </w:tc>
        <w:tc>
          <w:tcPr>
            <w:tcW w:w="2358" w:type="dxa"/>
            <w:tcBorders>
              <w:top w:val="nil"/>
            </w:tcBorders>
          </w:tcPr>
          <w:p w14:paraId="7ADBD15E" w14:textId="42C2E1C6" w:rsidR="001173B8" w:rsidRPr="001D4FEF" w:rsidRDefault="00540084" w:rsidP="006E236C">
            <w:pPr>
              <w:rPr>
                <w:rFonts w:ascii="Calibri" w:hAnsi="Calibri"/>
                <w:sz w:val="22"/>
              </w:rPr>
            </w:pPr>
            <w:r>
              <w:rPr>
                <w:rFonts w:ascii="Calibri" w:hAnsi="Calibri"/>
                <w:sz w:val="22"/>
              </w:rPr>
              <w:t>N/A</w:t>
            </w:r>
          </w:p>
        </w:tc>
        <w:tc>
          <w:tcPr>
            <w:tcW w:w="3150" w:type="dxa"/>
            <w:tcBorders>
              <w:top w:val="nil"/>
            </w:tcBorders>
          </w:tcPr>
          <w:p w14:paraId="5DFBF0D8" w14:textId="27249DB5" w:rsidR="001173B8" w:rsidRPr="001D4FEF" w:rsidRDefault="001173B8">
            <w:pPr>
              <w:pStyle w:val="Corpodetexto1"/>
              <w:jc w:val="center"/>
              <w:rPr>
                <w:rFonts w:ascii="Calibri" w:hAnsi="Calibri"/>
                <w:sz w:val="22"/>
                <w:lang w:val="pt-BR"/>
              </w:rPr>
            </w:pPr>
          </w:p>
        </w:tc>
      </w:tr>
      <w:tr w:rsidR="00E61FFE" w:rsidRPr="001D4FEF" w14:paraId="38A2996F" w14:textId="77777777" w:rsidTr="008B4EB7">
        <w:trPr>
          <w:jc w:val="center"/>
        </w:trPr>
        <w:tc>
          <w:tcPr>
            <w:tcW w:w="3060" w:type="dxa"/>
          </w:tcPr>
          <w:p w14:paraId="0B62758C"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Projeto de Teste</w:t>
            </w:r>
          </w:p>
        </w:tc>
        <w:tc>
          <w:tcPr>
            <w:tcW w:w="2358" w:type="dxa"/>
          </w:tcPr>
          <w:p w14:paraId="5B443A46" w14:textId="7046F877" w:rsidR="00E61FFE" w:rsidRPr="003A42CD" w:rsidRDefault="000463C3" w:rsidP="006E236C">
            <w:pPr>
              <w:pStyle w:val="Corpodetexto1"/>
              <w:rPr>
                <w:rFonts w:ascii="Calibri" w:hAnsi="Calibri"/>
                <w:sz w:val="22"/>
                <w:lang w:val="pt-BR"/>
              </w:rPr>
            </w:pPr>
            <w:r>
              <w:rPr>
                <w:rFonts w:ascii="Calibri" w:hAnsi="Calibri"/>
                <w:sz w:val="22"/>
                <w:lang w:val="pt-BR"/>
              </w:rPr>
              <w:t>Word</w:t>
            </w:r>
          </w:p>
        </w:tc>
        <w:tc>
          <w:tcPr>
            <w:tcW w:w="3150" w:type="dxa"/>
          </w:tcPr>
          <w:p w14:paraId="637C7508" w14:textId="1CB9CFC2" w:rsidR="00E61FFE" w:rsidRPr="001D4FEF" w:rsidRDefault="00540084" w:rsidP="008B4EB7">
            <w:pPr>
              <w:pStyle w:val="Corpodetexto1"/>
              <w:jc w:val="center"/>
              <w:rPr>
                <w:rFonts w:ascii="Calibri" w:hAnsi="Calibri"/>
                <w:sz w:val="22"/>
                <w:lang w:val="pt-BR"/>
              </w:rPr>
            </w:pPr>
            <w:r>
              <w:rPr>
                <w:sz w:val="22"/>
                <w:szCs w:val="22"/>
              </w:rPr>
              <w:t>Microsoft</w:t>
            </w:r>
          </w:p>
        </w:tc>
      </w:tr>
      <w:tr w:rsidR="001173B8" w:rsidRPr="001D4FEF" w14:paraId="4D751E32" w14:textId="77777777">
        <w:trPr>
          <w:jc w:val="center"/>
        </w:trPr>
        <w:tc>
          <w:tcPr>
            <w:tcW w:w="3060" w:type="dxa"/>
          </w:tcPr>
          <w:p w14:paraId="50E515E2" w14:textId="77777777" w:rsidR="001173B8" w:rsidRPr="001D4FEF" w:rsidRDefault="00E61FFE" w:rsidP="00E61FFE">
            <w:pPr>
              <w:pStyle w:val="Corpodetexto1"/>
              <w:rPr>
                <w:rFonts w:ascii="Calibri" w:hAnsi="Calibri"/>
                <w:sz w:val="22"/>
                <w:lang w:val="pt-BR"/>
              </w:rPr>
            </w:pPr>
            <w:r w:rsidRPr="001D4FEF">
              <w:rPr>
                <w:rFonts w:ascii="Calibri" w:hAnsi="Calibri"/>
                <w:sz w:val="22"/>
                <w:lang w:val="pt-BR"/>
              </w:rPr>
              <w:t xml:space="preserve">Gerenciamento de incidentes </w:t>
            </w:r>
          </w:p>
        </w:tc>
        <w:tc>
          <w:tcPr>
            <w:tcW w:w="2358" w:type="dxa"/>
          </w:tcPr>
          <w:p w14:paraId="7F8561C7" w14:textId="767C51F4" w:rsidR="001173B8" w:rsidRPr="00812BB7" w:rsidRDefault="00812BB7" w:rsidP="006E236C">
            <w:pPr>
              <w:pStyle w:val="Corpodetexto1"/>
              <w:rPr>
                <w:rFonts w:ascii="Calibri" w:hAnsi="Calibri"/>
                <w:sz w:val="22"/>
                <w:lang w:val="en-US"/>
              </w:rPr>
            </w:pPr>
            <w:r>
              <w:rPr>
                <w:iCs/>
                <w:sz w:val="22"/>
                <w:lang w:val="pt-BR"/>
              </w:rPr>
              <w:t>N</w:t>
            </w:r>
            <w:r>
              <w:rPr>
                <w:iCs/>
                <w:sz w:val="22"/>
                <w:lang w:val="en-US"/>
              </w:rPr>
              <w:t>/A</w:t>
            </w:r>
          </w:p>
        </w:tc>
        <w:tc>
          <w:tcPr>
            <w:tcW w:w="3150" w:type="dxa"/>
          </w:tcPr>
          <w:p w14:paraId="3B0517F6" w14:textId="08D7B567" w:rsidR="001173B8" w:rsidRPr="001D4FEF" w:rsidRDefault="001173B8">
            <w:pPr>
              <w:pStyle w:val="Corpodetexto1"/>
              <w:jc w:val="center"/>
              <w:rPr>
                <w:rFonts w:ascii="Calibri" w:hAnsi="Calibri"/>
                <w:sz w:val="22"/>
                <w:lang w:val="pt-BR"/>
              </w:rPr>
            </w:pPr>
          </w:p>
        </w:tc>
      </w:tr>
      <w:tr w:rsidR="001173B8" w:rsidRPr="001D4FEF" w14:paraId="74E21A01" w14:textId="77777777">
        <w:trPr>
          <w:jc w:val="center"/>
        </w:trPr>
        <w:tc>
          <w:tcPr>
            <w:tcW w:w="3060" w:type="dxa"/>
          </w:tcPr>
          <w:p w14:paraId="2114383C" w14:textId="77777777" w:rsidR="001173B8" w:rsidRPr="001D4FEF" w:rsidRDefault="001173B8">
            <w:pPr>
              <w:pStyle w:val="Corpodetexto1"/>
              <w:rPr>
                <w:rFonts w:ascii="Calibri" w:hAnsi="Calibri"/>
                <w:sz w:val="22"/>
                <w:lang w:val="pt-BR"/>
              </w:rPr>
            </w:pPr>
            <w:r w:rsidRPr="001D4FEF">
              <w:rPr>
                <w:rFonts w:ascii="Calibri" w:hAnsi="Calibri"/>
                <w:sz w:val="22"/>
                <w:lang w:val="pt-BR"/>
              </w:rPr>
              <w:t>Gerenciamento de Projeto</w:t>
            </w:r>
          </w:p>
        </w:tc>
        <w:tc>
          <w:tcPr>
            <w:tcW w:w="2358" w:type="dxa"/>
          </w:tcPr>
          <w:p w14:paraId="1FBE27FF" w14:textId="5D232B7B" w:rsidR="001173B8" w:rsidRPr="001D4FEF" w:rsidRDefault="003C4137" w:rsidP="006E236C">
            <w:pPr>
              <w:pStyle w:val="Corpodetexto1"/>
              <w:rPr>
                <w:rFonts w:ascii="Calibri" w:hAnsi="Calibri"/>
                <w:sz w:val="22"/>
                <w:lang w:val="pt-BR"/>
              </w:rPr>
            </w:pPr>
            <w:r>
              <w:rPr>
                <w:sz w:val="22"/>
                <w:szCs w:val="22"/>
              </w:rPr>
              <w:t>GitHub</w:t>
            </w:r>
          </w:p>
        </w:tc>
        <w:tc>
          <w:tcPr>
            <w:tcW w:w="3150" w:type="dxa"/>
          </w:tcPr>
          <w:p w14:paraId="5D111F14" w14:textId="1CF1DCB7" w:rsidR="001173B8" w:rsidRPr="001D4FEF" w:rsidRDefault="003C4137">
            <w:pPr>
              <w:pStyle w:val="Corpodetexto1"/>
              <w:jc w:val="center"/>
              <w:rPr>
                <w:rFonts w:ascii="Calibri" w:hAnsi="Calibri"/>
                <w:sz w:val="22"/>
                <w:lang w:val="pt-BR"/>
              </w:rPr>
            </w:pPr>
            <w:proofErr w:type="spellStart"/>
            <w:r>
              <w:rPr>
                <w:rFonts w:ascii="Calibri" w:hAnsi="Calibri"/>
                <w:sz w:val="22"/>
                <w:lang w:val="pt-BR"/>
              </w:rPr>
              <w:t>Free</w:t>
            </w:r>
            <w:proofErr w:type="spellEnd"/>
          </w:p>
        </w:tc>
      </w:tr>
      <w:tr w:rsidR="00E61FFE" w:rsidRPr="001D4FEF" w14:paraId="42116357" w14:textId="77777777" w:rsidTr="008B4EB7">
        <w:trPr>
          <w:jc w:val="center"/>
        </w:trPr>
        <w:tc>
          <w:tcPr>
            <w:tcW w:w="3060" w:type="dxa"/>
          </w:tcPr>
          <w:p w14:paraId="210C8D1B" w14:textId="77777777" w:rsidR="00E61FFE" w:rsidRPr="001D4FEF" w:rsidRDefault="00E61FFE" w:rsidP="008B4EB7">
            <w:pPr>
              <w:pStyle w:val="Corpodetexto1"/>
              <w:rPr>
                <w:rFonts w:ascii="Calibri" w:hAnsi="Calibri"/>
                <w:sz w:val="22"/>
                <w:lang w:val="pt-BR"/>
              </w:rPr>
            </w:pPr>
            <w:r w:rsidRPr="001D4FEF">
              <w:rPr>
                <w:rFonts w:ascii="Calibri" w:hAnsi="Calibri"/>
                <w:sz w:val="22"/>
                <w:lang w:val="pt-BR"/>
              </w:rPr>
              <w:t xml:space="preserve">Ferramentas do SGBD </w:t>
            </w:r>
          </w:p>
        </w:tc>
        <w:tc>
          <w:tcPr>
            <w:tcW w:w="2358" w:type="dxa"/>
          </w:tcPr>
          <w:p w14:paraId="798DF848" w14:textId="7D007775" w:rsidR="00E61FFE"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567ADA31" w14:textId="695E57EA" w:rsidR="00E61FFE" w:rsidRPr="001D4FEF" w:rsidRDefault="00E61FFE" w:rsidP="008B4EB7">
            <w:pPr>
              <w:pStyle w:val="Corpodetexto1"/>
              <w:jc w:val="center"/>
              <w:rPr>
                <w:rFonts w:ascii="Calibri" w:hAnsi="Calibri"/>
                <w:sz w:val="22"/>
                <w:lang w:val="pt-BR"/>
              </w:rPr>
            </w:pPr>
          </w:p>
        </w:tc>
      </w:tr>
      <w:tr w:rsidR="00DB1351" w:rsidRPr="001D4FEF" w14:paraId="1B9A461D" w14:textId="77777777" w:rsidTr="008B4EB7">
        <w:trPr>
          <w:jc w:val="center"/>
        </w:trPr>
        <w:tc>
          <w:tcPr>
            <w:tcW w:w="3060" w:type="dxa"/>
          </w:tcPr>
          <w:p w14:paraId="301CDCC5" w14:textId="316B5BC2" w:rsidR="00DB1351" w:rsidRPr="001D4FEF" w:rsidRDefault="00DB1351" w:rsidP="008B4EB7">
            <w:pPr>
              <w:pStyle w:val="Corpodetexto1"/>
              <w:rPr>
                <w:rFonts w:ascii="Calibri" w:hAnsi="Calibri"/>
                <w:sz w:val="22"/>
                <w:lang w:val="pt-BR"/>
              </w:rPr>
            </w:pPr>
            <w:r w:rsidRPr="001D4FEF">
              <w:rPr>
                <w:rFonts w:ascii="Calibri" w:hAnsi="Calibri"/>
                <w:sz w:val="22"/>
                <w:lang w:val="pt-BR"/>
              </w:rPr>
              <w:t>Servidor WEB</w:t>
            </w:r>
          </w:p>
        </w:tc>
        <w:tc>
          <w:tcPr>
            <w:tcW w:w="2358" w:type="dxa"/>
          </w:tcPr>
          <w:p w14:paraId="5E4E3513" w14:textId="5BC32B3B" w:rsidR="00DB1351" w:rsidRPr="001D4FEF" w:rsidRDefault="00812BB7" w:rsidP="006E236C">
            <w:pPr>
              <w:pStyle w:val="Corpodetexto1"/>
              <w:rPr>
                <w:rFonts w:ascii="Calibri" w:hAnsi="Calibri"/>
                <w:sz w:val="22"/>
                <w:lang w:val="pt-BR"/>
              </w:rPr>
            </w:pPr>
            <w:r>
              <w:rPr>
                <w:rFonts w:ascii="Calibri" w:hAnsi="Calibri"/>
                <w:sz w:val="22"/>
                <w:lang w:val="pt-BR"/>
              </w:rPr>
              <w:t>N/A</w:t>
            </w:r>
          </w:p>
        </w:tc>
        <w:tc>
          <w:tcPr>
            <w:tcW w:w="3150" w:type="dxa"/>
          </w:tcPr>
          <w:p w14:paraId="79570CFD" w14:textId="77777777" w:rsidR="00DB1351" w:rsidRPr="001D4FEF" w:rsidRDefault="00DB1351" w:rsidP="008B4EB7">
            <w:pPr>
              <w:pStyle w:val="Corpodetexto1"/>
              <w:jc w:val="center"/>
              <w:rPr>
                <w:rFonts w:ascii="Calibri" w:hAnsi="Calibri"/>
                <w:sz w:val="22"/>
                <w:lang w:val="pt-BR"/>
              </w:rPr>
            </w:pPr>
          </w:p>
        </w:tc>
      </w:tr>
      <w:tr w:rsidR="00B20DA1" w:rsidRPr="001D4FEF" w14:paraId="48E98793" w14:textId="77777777" w:rsidTr="00562868">
        <w:trPr>
          <w:jc w:val="center"/>
        </w:trPr>
        <w:tc>
          <w:tcPr>
            <w:tcW w:w="3060" w:type="dxa"/>
          </w:tcPr>
          <w:p w14:paraId="08809849" w14:textId="77777777" w:rsidR="00B20DA1" w:rsidRPr="001D4FEF" w:rsidRDefault="00B20DA1" w:rsidP="00562868">
            <w:pPr>
              <w:pStyle w:val="Corpodetexto1"/>
              <w:rPr>
                <w:rFonts w:ascii="Calibri" w:hAnsi="Calibri"/>
                <w:sz w:val="22"/>
                <w:lang w:val="pt-BR"/>
              </w:rPr>
            </w:pPr>
            <w:r w:rsidRPr="001D4FEF">
              <w:rPr>
                <w:rFonts w:ascii="Calibri" w:hAnsi="Calibri"/>
                <w:sz w:val="22"/>
                <w:lang w:val="pt-BR"/>
              </w:rPr>
              <w:t>Browser</w:t>
            </w:r>
          </w:p>
        </w:tc>
        <w:tc>
          <w:tcPr>
            <w:tcW w:w="2358" w:type="dxa"/>
          </w:tcPr>
          <w:p w14:paraId="485EE284" w14:textId="6E0AA2E8" w:rsidR="00B20DA1" w:rsidRPr="001D4FEF" w:rsidRDefault="000463C3" w:rsidP="00562868">
            <w:pPr>
              <w:pStyle w:val="Corpodetexto"/>
              <w:ind w:left="0"/>
              <w:jc w:val="both"/>
              <w:rPr>
                <w:rFonts w:ascii="Calibri" w:hAnsi="Calibri"/>
                <w:sz w:val="22"/>
              </w:rPr>
            </w:pPr>
            <w:r>
              <w:rPr>
                <w:rFonts w:ascii="Calibri" w:hAnsi="Calibri"/>
                <w:sz w:val="22"/>
              </w:rPr>
              <w:t>Firefox</w:t>
            </w:r>
          </w:p>
        </w:tc>
        <w:tc>
          <w:tcPr>
            <w:tcW w:w="3150" w:type="dxa"/>
          </w:tcPr>
          <w:p w14:paraId="7B24AC0E" w14:textId="036A35D6" w:rsidR="00B20DA1" w:rsidRPr="001D4FEF" w:rsidRDefault="00167056" w:rsidP="00562868">
            <w:pPr>
              <w:pStyle w:val="Corpodetexto1"/>
              <w:jc w:val="center"/>
              <w:rPr>
                <w:rFonts w:ascii="Calibri" w:hAnsi="Calibri"/>
                <w:sz w:val="22"/>
                <w:lang w:val="pt-BR"/>
              </w:rPr>
            </w:pPr>
            <w:r>
              <w:rPr>
                <w:rFonts w:ascii="Calibri" w:hAnsi="Calibri"/>
                <w:sz w:val="22"/>
                <w:lang w:val="pt-BR"/>
              </w:rPr>
              <w:t>Google</w:t>
            </w:r>
          </w:p>
        </w:tc>
      </w:tr>
      <w:tr w:rsidR="001173B8" w:rsidRPr="001D4FEF" w14:paraId="235E0196" w14:textId="77777777">
        <w:trPr>
          <w:jc w:val="center"/>
        </w:trPr>
        <w:tc>
          <w:tcPr>
            <w:tcW w:w="3060" w:type="dxa"/>
          </w:tcPr>
          <w:p w14:paraId="42030139" w14:textId="77777777" w:rsidR="001173B8" w:rsidRPr="001D4FEF" w:rsidRDefault="00B20DA1">
            <w:pPr>
              <w:pStyle w:val="Corpodetexto1"/>
              <w:rPr>
                <w:rFonts w:ascii="Calibri" w:hAnsi="Calibri"/>
                <w:sz w:val="22"/>
                <w:lang w:val="pt-BR"/>
              </w:rPr>
            </w:pPr>
            <w:r w:rsidRPr="001D4FEF">
              <w:rPr>
                <w:rFonts w:ascii="Calibri" w:hAnsi="Calibri"/>
                <w:sz w:val="22"/>
                <w:lang w:val="pt-BR"/>
              </w:rPr>
              <w:t>Desenvolvimento</w:t>
            </w:r>
          </w:p>
        </w:tc>
        <w:tc>
          <w:tcPr>
            <w:tcW w:w="2358" w:type="dxa"/>
          </w:tcPr>
          <w:p w14:paraId="0852B3FD" w14:textId="635F91E9" w:rsidR="001173B8" w:rsidRPr="001D4FEF" w:rsidRDefault="00812BB7" w:rsidP="00DB1351">
            <w:pPr>
              <w:pStyle w:val="Corpodetexto"/>
              <w:ind w:left="0"/>
              <w:jc w:val="both"/>
              <w:rPr>
                <w:rFonts w:ascii="Calibri" w:hAnsi="Calibri"/>
                <w:sz w:val="22"/>
              </w:rPr>
            </w:pPr>
            <w:r>
              <w:rPr>
                <w:rFonts w:ascii="Calibri" w:hAnsi="Calibri"/>
                <w:sz w:val="22"/>
              </w:rPr>
              <w:t>N/A</w:t>
            </w:r>
          </w:p>
        </w:tc>
        <w:tc>
          <w:tcPr>
            <w:tcW w:w="3150" w:type="dxa"/>
          </w:tcPr>
          <w:p w14:paraId="67CFA0F0" w14:textId="77777777" w:rsidR="001173B8" w:rsidRPr="001D4FEF" w:rsidRDefault="001173B8" w:rsidP="00DB1351">
            <w:pPr>
              <w:pStyle w:val="Corpodetexto1"/>
              <w:jc w:val="center"/>
              <w:rPr>
                <w:rFonts w:ascii="Calibri" w:hAnsi="Calibri"/>
                <w:sz w:val="22"/>
                <w:lang w:val="pt-BR"/>
              </w:rPr>
            </w:pPr>
          </w:p>
        </w:tc>
      </w:tr>
      <w:tr w:rsidR="00167056" w:rsidRPr="001D4FEF" w14:paraId="3DFB379B" w14:textId="77777777">
        <w:trPr>
          <w:jc w:val="center"/>
        </w:trPr>
        <w:tc>
          <w:tcPr>
            <w:tcW w:w="3060" w:type="dxa"/>
          </w:tcPr>
          <w:p w14:paraId="1E536DD3" w14:textId="10795226" w:rsidR="00167056" w:rsidRPr="001D4FEF" w:rsidRDefault="00167056">
            <w:pPr>
              <w:pStyle w:val="Corpodetexto1"/>
              <w:rPr>
                <w:rFonts w:ascii="Calibri" w:hAnsi="Calibri"/>
                <w:sz w:val="22"/>
                <w:lang w:val="pt-BR"/>
              </w:rPr>
            </w:pPr>
            <w:r>
              <w:rPr>
                <w:rFonts w:ascii="Calibri" w:hAnsi="Calibri"/>
                <w:sz w:val="22"/>
                <w:lang w:val="pt-BR"/>
              </w:rPr>
              <w:t>Software</w:t>
            </w:r>
          </w:p>
        </w:tc>
        <w:tc>
          <w:tcPr>
            <w:tcW w:w="2358" w:type="dxa"/>
          </w:tcPr>
          <w:p w14:paraId="01A8FB04" w14:textId="69B78317" w:rsidR="00167056" w:rsidRPr="001D4FEF" w:rsidRDefault="00167056" w:rsidP="00DB1351">
            <w:pPr>
              <w:pStyle w:val="Corpodetexto"/>
              <w:ind w:left="0"/>
              <w:jc w:val="both"/>
              <w:rPr>
                <w:rFonts w:ascii="Calibri" w:hAnsi="Calibri"/>
                <w:sz w:val="22"/>
              </w:rPr>
            </w:pPr>
            <w:r>
              <w:t>EXCEL,WORD</w:t>
            </w:r>
          </w:p>
        </w:tc>
        <w:tc>
          <w:tcPr>
            <w:tcW w:w="3150" w:type="dxa"/>
          </w:tcPr>
          <w:p w14:paraId="4AB2873E" w14:textId="2F5C4FB2" w:rsidR="00167056" w:rsidRPr="001D4FEF" w:rsidRDefault="00167056" w:rsidP="00DB1351">
            <w:pPr>
              <w:pStyle w:val="Corpodetexto1"/>
              <w:jc w:val="center"/>
              <w:rPr>
                <w:rFonts w:ascii="Calibri" w:hAnsi="Calibri"/>
                <w:sz w:val="22"/>
                <w:lang w:val="pt-BR"/>
              </w:rPr>
            </w:pPr>
            <w:r>
              <w:rPr>
                <w:lang w:val="pt-BR"/>
              </w:rPr>
              <w:t>MICROSOFT</w:t>
            </w:r>
          </w:p>
        </w:tc>
      </w:tr>
    </w:tbl>
    <w:p w14:paraId="686FAEA2" w14:textId="31D7D134" w:rsidR="001173B8" w:rsidRPr="001D4FEF" w:rsidRDefault="001173B8" w:rsidP="008B4EB7">
      <w:pPr>
        <w:pStyle w:val="Ttulo2"/>
        <w:spacing w:before="360"/>
        <w:rPr>
          <w:rFonts w:ascii="Calibri" w:hAnsi="Calibri"/>
          <w:sz w:val="22"/>
        </w:rPr>
      </w:pPr>
      <w:bookmarkStart w:id="64" w:name="_Toc78907502"/>
      <w:bookmarkEnd w:id="60"/>
      <w:bookmarkEnd w:id="61"/>
      <w:bookmarkEnd w:id="62"/>
      <w:bookmarkEnd w:id="63"/>
      <w:r w:rsidRPr="001D4FEF">
        <w:rPr>
          <w:rFonts w:ascii="Calibri" w:hAnsi="Calibri"/>
          <w:sz w:val="26"/>
        </w:rPr>
        <w:t xml:space="preserve"> </w:t>
      </w:r>
      <w:bookmarkStart w:id="65" w:name="_Toc242451465"/>
      <w:r w:rsidR="008B4EB7" w:rsidRPr="001D4FEF">
        <w:rPr>
          <w:rFonts w:ascii="Calibri" w:hAnsi="Calibri"/>
          <w:sz w:val="22"/>
        </w:rPr>
        <w:t>Riscos</w:t>
      </w:r>
      <w:bookmarkEnd w:id="65"/>
    </w:p>
    <w:tbl>
      <w:tblPr>
        <w:tblW w:w="0" w:type="auto"/>
        <w:tblInd w:w="4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A0" w:firstRow="1" w:lastRow="0" w:firstColumn="1" w:lastColumn="0" w:noHBand="0" w:noVBand="0"/>
      </w:tblPr>
      <w:tblGrid>
        <w:gridCol w:w="2031"/>
        <w:gridCol w:w="2387"/>
        <w:gridCol w:w="4683"/>
      </w:tblGrid>
      <w:tr w:rsidR="0010379D" w:rsidRPr="001D4FEF" w14:paraId="325EFECF" w14:textId="77777777" w:rsidTr="00F4479D">
        <w:tc>
          <w:tcPr>
            <w:tcW w:w="2031" w:type="dxa"/>
            <w:tcBorders>
              <w:bottom w:val="single" w:sz="12" w:space="0" w:color="000000"/>
            </w:tcBorders>
          </w:tcPr>
          <w:p w14:paraId="1F8B6035"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 xml:space="preserve">Risco </w:t>
            </w:r>
          </w:p>
        </w:tc>
        <w:tc>
          <w:tcPr>
            <w:tcW w:w="2387" w:type="dxa"/>
            <w:tcBorders>
              <w:bottom w:val="single" w:sz="12" w:space="0" w:color="000000"/>
            </w:tcBorders>
          </w:tcPr>
          <w:p w14:paraId="40F6A58C" w14:textId="77777777" w:rsidR="0010379D" w:rsidRPr="001D4FEF" w:rsidRDefault="0010379D" w:rsidP="008B4EB7">
            <w:pPr>
              <w:pStyle w:val="Corpodetexto1"/>
              <w:jc w:val="both"/>
              <w:rPr>
                <w:rFonts w:ascii="Calibri" w:hAnsi="Calibri"/>
                <w:sz w:val="22"/>
                <w:lang w:val="pt-BR"/>
              </w:rPr>
            </w:pPr>
            <w:r w:rsidRPr="001D4FEF">
              <w:rPr>
                <w:rFonts w:ascii="Calibri" w:hAnsi="Calibri"/>
                <w:sz w:val="22"/>
                <w:lang w:val="pt-BR"/>
              </w:rPr>
              <w:t>Mitigação</w:t>
            </w:r>
          </w:p>
        </w:tc>
        <w:tc>
          <w:tcPr>
            <w:tcW w:w="4683" w:type="dxa"/>
            <w:tcBorders>
              <w:bottom w:val="single" w:sz="12" w:space="0" w:color="000000"/>
            </w:tcBorders>
          </w:tcPr>
          <w:p w14:paraId="5139D2F6" w14:textId="77777777" w:rsidR="0010379D" w:rsidRPr="001D4FEF" w:rsidRDefault="00562868" w:rsidP="008B4EB7">
            <w:pPr>
              <w:pStyle w:val="Corpodetexto1"/>
              <w:jc w:val="both"/>
              <w:rPr>
                <w:rFonts w:ascii="Calibri" w:hAnsi="Calibri"/>
                <w:sz w:val="22"/>
                <w:lang w:val="pt-BR"/>
              </w:rPr>
            </w:pPr>
            <w:r w:rsidRPr="001D4FEF">
              <w:rPr>
                <w:rFonts w:ascii="Calibri" w:hAnsi="Calibri"/>
                <w:sz w:val="22"/>
                <w:lang w:val="pt-BR"/>
              </w:rPr>
              <w:t>Contingência</w:t>
            </w:r>
          </w:p>
        </w:tc>
      </w:tr>
      <w:tr w:rsidR="0010379D" w:rsidRPr="00E81987" w14:paraId="5E65BDA9" w14:textId="77777777" w:rsidTr="00F4479D">
        <w:tc>
          <w:tcPr>
            <w:tcW w:w="2031" w:type="dxa"/>
            <w:tcBorders>
              <w:top w:val="nil"/>
            </w:tcBorders>
          </w:tcPr>
          <w:p w14:paraId="45DD9040" w14:textId="77777777" w:rsidR="00167056" w:rsidRPr="00847682" w:rsidRDefault="00167056" w:rsidP="00167056">
            <w:pPr>
              <w:rPr>
                <w:rFonts w:ascii="Arial" w:hAnsi="Arial" w:cs="Arial"/>
              </w:rPr>
            </w:pPr>
            <w:r w:rsidRPr="00847682">
              <w:rPr>
                <w:rFonts w:ascii="Arial" w:hAnsi="Arial" w:cs="Arial"/>
              </w:rPr>
              <w:t>Especificação de casos de uso inadequada</w:t>
            </w:r>
          </w:p>
          <w:p w14:paraId="01622411"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5C15C88B" w14:textId="30D4BD88" w:rsidR="00167056" w:rsidRPr="00847682" w:rsidRDefault="00167056" w:rsidP="00167056">
            <w:pPr>
              <w:rPr>
                <w:rFonts w:ascii="Arial" w:hAnsi="Arial" w:cs="Arial"/>
              </w:rPr>
            </w:pPr>
            <w:r w:rsidRPr="00847682">
              <w:rPr>
                <w:rFonts w:ascii="Arial" w:hAnsi="Arial" w:cs="Arial"/>
              </w:rPr>
              <w:t>Buscar semelhanças e divergências entre casos de usos durante a realização do documento de Casos de uso.</w:t>
            </w:r>
          </w:p>
          <w:p w14:paraId="2D0E63FD" w14:textId="77777777" w:rsidR="0010379D" w:rsidRPr="001D4FEF" w:rsidRDefault="0010379D" w:rsidP="0010379D">
            <w:pPr>
              <w:rPr>
                <w:rFonts w:ascii="Calibri" w:hAnsi="Calibri"/>
                <w:sz w:val="22"/>
              </w:rPr>
            </w:pPr>
          </w:p>
        </w:tc>
        <w:tc>
          <w:tcPr>
            <w:tcW w:w="4683" w:type="dxa"/>
            <w:tcBorders>
              <w:top w:val="nil"/>
            </w:tcBorders>
          </w:tcPr>
          <w:p w14:paraId="666883A8" w14:textId="77777777" w:rsidR="00167056" w:rsidRPr="00167056" w:rsidRDefault="00167056" w:rsidP="00167056">
            <w:pPr>
              <w:rPr>
                <w:rFonts w:ascii="Arial" w:hAnsi="Arial" w:cs="Arial"/>
              </w:rPr>
            </w:pPr>
            <w:r w:rsidRPr="00167056">
              <w:rPr>
                <w:rFonts w:ascii="Arial" w:hAnsi="Arial" w:cs="Arial"/>
              </w:rPr>
              <w:t>Durante a análise, é importante analisar a existência de casos de uso com o mesmo papel que poderiam ser generalizados, ou a existência de casos de uso muito complexos que poderiam ser dividos em outros mais simples.</w:t>
            </w:r>
          </w:p>
          <w:p w14:paraId="1C1EA327" w14:textId="77777777" w:rsidR="0010379D" w:rsidRPr="001D4FEF" w:rsidRDefault="0010379D" w:rsidP="0010379D">
            <w:pPr>
              <w:rPr>
                <w:rFonts w:ascii="Calibri" w:hAnsi="Calibri"/>
                <w:sz w:val="22"/>
              </w:rPr>
            </w:pPr>
          </w:p>
        </w:tc>
      </w:tr>
      <w:tr w:rsidR="0010379D" w:rsidRPr="00E81987" w14:paraId="51ED81CF" w14:textId="77777777" w:rsidTr="00F4479D">
        <w:tc>
          <w:tcPr>
            <w:tcW w:w="2031" w:type="dxa"/>
            <w:tcBorders>
              <w:top w:val="nil"/>
            </w:tcBorders>
          </w:tcPr>
          <w:p w14:paraId="0029DE38" w14:textId="59DB4677" w:rsidR="0010379D" w:rsidRPr="001D4FEF" w:rsidRDefault="00167056" w:rsidP="008B4EB7">
            <w:pPr>
              <w:pStyle w:val="Corpodetexto1"/>
              <w:rPr>
                <w:rFonts w:ascii="Calibri" w:hAnsi="Calibri"/>
                <w:sz w:val="22"/>
                <w:lang w:val="pt-BR"/>
              </w:rPr>
            </w:pPr>
            <w:r>
              <w:rPr>
                <w:rFonts w:ascii="Calibri" w:hAnsi="Calibri"/>
                <w:sz w:val="22"/>
                <w:lang w:val="pt-BR"/>
              </w:rPr>
              <w:t>Gerenciar outros Projetos</w:t>
            </w:r>
            <w:r w:rsidR="00C57126">
              <w:rPr>
                <w:rFonts w:ascii="Calibri" w:hAnsi="Calibri"/>
                <w:sz w:val="22"/>
                <w:lang w:val="pt-BR"/>
              </w:rPr>
              <w:t xml:space="preserve"> e disciplinas</w:t>
            </w:r>
            <w:r>
              <w:rPr>
                <w:rFonts w:ascii="Calibri" w:hAnsi="Calibri"/>
                <w:sz w:val="22"/>
                <w:lang w:val="pt-BR"/>
              </w:rPr>
              <w:t xml:space="preserve"> da Faculdade </w:t>
            </w:r>
          </w:p>
        </w:tc>
        <w:tc>
          <w:tcPr>
            <w:tcW w:w="2387" w:type="dxa"/>
            <w:tcBorders>
              <w:top w:val="nil"/>
            </w:tcBorders>
          </w:tcPr>
          <w:p w14:paraId="613EAFA8" w14:textId="1697D536" w:rsidR="0010379D" w:rsidRPr="001D4FEF" w:rsidRDefault="00167056" w:rsidP="0010379D">
            <w:pPr>
              <w:rPr>
                <w:rFonts w:ascii="Calibri" w:hAnsi="Calibri"/>
                <w:sz w:val="22"/>
              </w:rPr>
            </w:pPr>
            <w:r w:rsidRPr="00167056">
              <w:rPr>
                <w:rFonts w:ascii="Calibri" w:hAnsi="Calibri"/>
                <w:sz w:val="22"/>
              </w:rPr>
              <w:t>Mensurar tempo do projeto para estudar</w:t>
            </w:r>
            <w:r>
              <w:rPr>
                <w:rFonts w:ascii="Calibri" w:hAnsi="Calibri"/>
                <w:sz w:val="22"/>
              </w:rPr>
              <w:t xml:space="preserve"> </w:t>
            </w:r>
            <w:r w:rsidR="00C57126">
              <w:rPr>
                <w:rFonts w:ascii="Calibri" w:hAnsi="Calibri"/>
                <w:sz w:val="22"/>
              </w:rPr>
              <w:t>e trabalhar em cima das outras disciplinas</w:t>
            </w:r>
          </w:p>
        </w:tc>
        <w:tc>
          <w:tcPr>
            <w:tcW w:w="4683" w:type="dxa"/>
            <w:tcBorders>
              <w:top w:val="nil"/>
            </w:tcBorders>
          </w:tcPr>
          <w:p w14:paraId="3CE5AB68" w14:textId="3E9CAB46" w:rsidR="0010379D" w:rsidRPr="001D4FEF" w:rsidRDefault="00847682" w:rsidP="0010379D">
            <w:pPr>
              <w:rPr>
                <w:rFonts w:ascii="Calibri" w:hAnsi="Calibri"/>
                <w:sz w:val="22"/>
              </w:rPr>
            </w:pPr>
            <w:r>
              <w:rPr>
                <w:rFonts w:ascii="Calibri" w:hAnsi="Calibri"/>
                <w:sz w:val="22"/>
              </w:rPr>
              <w:t>Durante o projeto, as atualizações devem ser controladas no repositório por membros diferentes, escolhidos cada qual seu dia.</w:t>
            </w:r>
          </w:p>
        </w:tc>
      </w:tr>
      <w:tr w:rsidR="0010379D" w:rsidRPr="00E81987" w14:paraId="3597DB69" w14:textId="77777777" w:rsidTr="00F4479D">
        <w:tc>
          <w:tcPr>
            <w:tcW w:w="2031" w:type="dxa"/>
            <w:tcBorders>
              <w:top w:val="nil"/>
            </w:tcBorders>
          </w:tcPr>
          <w:p w14:paraId="1F99B18D"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663D2F69" w14:textId="77777777" w:rsidR="0010379D" w:rsidRPr="001D4FEF" w:rsidRDefault="0010379D" w:rsidP="000B3506">
            <w:pPr>
              <w:rPr>
                <w:rFonts w:ascii="Calibri" w:hAnsi="Calibri"/>
                <w:sz w:val="22"/>
              </w:rPr>
            </w:pPr>
          </w:p>
        </w:tc>
        <w:tc>
          <w:tcPr>
            <w:tcW w:w="4683" w:type="dxa"/>
            <w:tcBorders>
              <w:top w:val="nil"/>
            </w:tcBorders>
          </w:tcPr>
          <w:p w14:paraId="5450AA08" w14:textId="77777777" w:rsidR="0010379D" w:rsidRPr="001D4FEF" w:rsidRDefault="0010379D" w:rsidP="000B3506">
            <w:pPr>
              <w:rPr>
                <w:rFonts w:ascii="Calibri" w:hAnsi="Calibri"/>
                <w:sz w:val="22"/>
              </w:rPr>
            </w:pPr>
          </w:p>
        </w:tc>
      </w:tr>
      <w:tr w:rsidR="0010379D" w:rsidRPr="00E81987" w14:paraId="75011EFD" w14:textId="77777777" w:rsidTr="00F4479D">
        <w:tc>
          <w:tcPr>
            <w:tcW w:w="2031" w:type="dxa"/>
            <w:tcBorders>
              <w:top w:val="nil"/>
            </w:tcBorders>
          </w:tcPr>
          <w:p w14:paraId="1DC91134" w14:textId="77777777" w:rsidR="0010379D" w:rsidRPr="001D4FEF" w:rsidRDefault="0010379D" w:rsidP="00227DBD">
            <w:pPr>
              <w:pStyle w:val="Corpodetexto1"/>
              <w:rPr>
                <w:rFonts w:ascii="Calibri" w:hAnsi="Calibri"/>
                <w:sz w:val="22"/>
                <w:lang w:val="pt-BR"/>
              </w:rPr>
            </w:pPr>
          </w:p>
        </w:tc>
        <w:tc>
          <w:tcPr>
            <w:tcW w:w="2387" w:type="dxa"/>
            <w:tcBorders>
              <w:top w:val="nil"/>
            </w:tcBorders>
          </w:tcPr>
          <w:p w14:paraId="45A5CB5C" w14:textId="77777777" w:rsidR="0010379D" w:rsidRPr="001D4FEF" w:rsidRDefault="0010379D" w:rsidP="000B3506">
            <w:pPr>
              <w:rPr>
                <w:rFonts w:ascii="Calibri" w:hAnsi="Calibri"/>
                <w:sz w:val="22"/>
              </w:rPr>
            </w:pPr>
          </w:p>
        </w:tc>
        <w:tc>
          <w:tcPr>
            <w:tcW w:w="4683" w:type="dxa"/>
            <w:tcBorders>
              <w:top w:val="nil"/>
            </w:tcBorders>
          </w:tcPr>
          <w:p w14:paraId="04776F9A" w14:textId="77777777" w:rsidR="000B3506" w:rsidRPr="001D4FEF" w:rsidRDefault="000B3506" w:rsidP="00B20DA1">
            <w:pPr>
              <w:rPr>
                <w:rFonts w:ascii="Calibri" w:hAnsi="Calibri"/>
                <w:sz w:val="22"/>
              </w:rPr>
            </w:pPr>
          </w:p>
        </w:tc>
      </w:tr>
      <w:tr w:rsidR="0010379D" w:rsidRPr="00E81987" w14:paraId="3DF61045" w14:textId="77777777" w:rsidTr="00F4479D">
        <w:tc>
          <w:tcPr>
            <w:tcW w:w="2031" w:type="dxa"/>
            <w:tcBorders>
              <w:top w:val="nil"/>
            </w:tcBorders>
          </w:tcPr>
          <w:p w14:paraId="470ECB04" w14:textId="77777777" w:rsidR="0010379D" w:rsidRPr="001D4FEF" w:rsidRDefault="0010379D" w:rsidP="008B4EB7">
            <w:pPr>
              <w:pStyle w:val="Corpodetexto1"/>
              <w:rPr>
                <w:rFonts w:ascii="Calibri" w:hAnsi="Calibri"/>
                <w:sz w:val="22"/>
                <w:lang w:val="pt-BR"/>
              </w:rPr>
            </w:pPr>
          </w:p>
        </w:tc>
        <w:tc>
          <w:tcPr>
            <w:tcW w:w="2387" w:type="dxa"/>
            <w:tcBorders>
              <w:top w:val="nil"/>
            </w:tcBorders>
          </w:tcPr>
          <w:p w14:paraId="1D8F4314" w14:textId="77777777" w:rsidR="0010379D" w:rsidRPr="001D4FEF" w:rsidRDefault="0010379D" w:rsidP="001B0575">
            <w:pPr>
              <w:rPr>
                <w:rFonts w:ascii="Calibri" w:hAnsi="Calibri"/>
                <w:sz w:val="22"/>
              </w:rPr>
            </w:pPr>
          </w:p>
        </w:tc>
        <w:tc>
          <w:tcPr>
            <w:tcW w:w="4683" w:type="dxa"/>
            <w:tcBorders>
              <w:top w:val="nil"/>
            </w:tcBorders>
          </w:tcPr>
          <w:p w14:paraId="1C0D1BF4" w14:textId="77777777" w:rsidR="0010379D" w:rsidRPr="001D4FEF" w:rsidRDefault="0010379D" w:rsidP="001B0575">
            <w:pPr>
              <w:rPr>
                <w:rFonts w:ascii="Calibri" w:hAnsi="Calibri"/>
                <w:sz w:val="22"/>
              </w:rPr>
            </w:pPr>
          </w:p>
        </w:tc>
      </w:tr>
    </w:tbl>
    <w:p w14:paraId="2124B812" w14:textId="754B958F" w:rsidR="00562868" w:rsidRDefault="008D289F" w:rsidP="00D439F5">
      <w:pPr>
        <w:pStyle w:val="Ttulo1"/>
        <w:rPr>
          <w:rFonts w:ascii="Calibri" w:hAnsi="Calibri"/>
          <w:sz w:val="26"/>
          <w:lang w:val="en-US"/>
        </w:rPr>
      </w:pPr>
      <w:bookmarkStart w:id="66" w:name="_Toc242451466"/>
      <w:r w:rsidRPr="001D4FEF">
        <w:rPr>
          <w:rFonts w:ascii="Calibri" w:hAnsi="Calibri"/>
          <w:sz w:val="26"/>
        </w:rPr>
        <w:t>Requisitos de suspensão e retomada</w:t>
      </w:r>
      <w:bookmarkEnd w:id="66"/>
    </w:p>
    <w:p w14:paraId="6FB57513" w14:textId="1F5949EC" w:rsidR="00D439F5" w:rsidRPr="00D439F5" w:rsidRDefault="00D439F5" w:rsidP="00D439F5">
      <w:pPr>
        <w:rPr>
          <w:lang w:val="en-US"/>
        </w:rPr>
      </w:pPr>
      <w:r>
        <w:rPr>
          <w:lang w:val="en-US"/>
        </w:rPr>
        <w:t>?????</w:t>
      </w:r>
    </w:p>
    <w:p w14:paraId="0FB861B2" w14:textId="1204E222" w:rsidR="00562868" w:rsidRDefault="00562868" w:rsidP="0087157C">
      <w:pPr>
        <w:pStyle w:val="Ttulo1"/>
        <w:rPr>
          <w:rFonts w:ascii="Calibri" w:hAnsi="Calibri"/>
          <w:sz w:val="26"/>
        </w:rPr>
      </w:pPr>
      <w:bookmarkStart w:id="67" w:name="_Toc242451467"/>
      <w:r w:rsidRPr="001D4FEF">
        <w:rPr>
          <w:rFonts w:ascii="Calibri" w:hAnsi="Calibri"/>
          <w:sz w:val="26"/>
        </w:rPr>
        <w:t>Matriz de rastreabilidade</w:t>
      </w:r>
      <w:bookmarkEnd w:id="67"/>
    </w:p>
    <w:p w14:paraId="70309D40" w14:textId="0BDF0826" w:rsidR="00D439F5" w:rsidRPr="00D439F5" w:rsidRDefault="00D439F5" w:rsidP="00D439F5">
      <w:r>
        <w:t xml:space="preserve">Casos de testes de 1 a 10 se referem ao requisito </w:t>
      </w:r>
      <w:proofErr w:type="spellStart"/>
      <w:r>
        <w:t>logar</w:t>
      </w:r>
      <w:proofErr w:type="spellEnd"/>
      <w:r>
        <w:t xml:space="preserve"> no sistema.</w:t>
      </w:r>
    </w:p>
    <w:p w14:paraId="2F889C3E" w14:textId="77777777" w:rsidR="0081191E" w:rsidRDefault="0081191E" w:rsidP="0081191E">
      <w:pPr>
        <w:pStyle w:val="Ttulo1"/>
        <w:rPr>
          <w:rFonts w:ascii="Calibri" w:hAnsi="Calibri"/>
          <w:sz w:val="26"/>
        </w:rPr>
      </w:pPr>
      <w:bookmarkStart w:id="68" w:name="_Toc242451468"/>
      <w:r w:rsidRPr="001D4FEF">
        <w:rPr>
          <w:rFonts w:ascii="Calibri" w:hAnsi="Calibri"/>
          <w:sz w:val="26"/>
        </w:rPr>
        <w:t>Responsabilidades</w:t>
      </w:r>
      <w:bookmarkEnd w:id="68"/>
    </w:p>
    <w:p w14:paraId="714C2DBA" w14:textId="55F3A8A5" w:rsidR="005D6C68" w:rsidRDefault="005D6C68" w:rsidP="005D6C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560"/>
        <w:gridCol w:w="3402"/>
        <w:gridCol w:w="1842"/>
      </w:tblGrid>
      <w:tr w:rsidR="00F24A86" w14:paraId="0D9150CC" w14:textId="77777777" w:rsidTr="0079457B">
        <w:trPr>
          <w:cantSplit/>
        </w:trPr>
        <w:tc>
          <w:tcPr>
            <w:tcW w:w="2376" w:type="dxa"/>
            <w:shd w:val="pct10" w:color="000000" w:fill="FFFFFF"/>
          </w:tcPr>
          <w:p w14:paraId="41A128D9" w14:textId="77777777" w:rsidR="00F24A86" w:rsidRDefault="00F24A86" w:rsidP="0079457B">
            <w:pPr>
              <w:pStyle w:val="PSCTabelaCabecalho"/>
            </w:pPr>
            <w:r>
              <w:lastRenderedPageBreak/>
              <w:t>Nome</w:t>
            </w:r>
          </w:p>
        </w:tc>
        <w:tc>
          <w:tcPr>
            <w:tcW w:w="1560" w:type="dxa"/>
            <w:shd w:val="pct10" w:color="000000" w:fill="FFFFFF"/>
          </w:tcPr>
          <w:p w14:paraId="5EA8E22C" w14:textId="77777777" w:rsidR="00F24A86" w:rsidRDefault="00F24A86" w:rsidP="0079457B">
            <w:pPr>
              <w:pStyle w:val="PSCTabelaCabecalho"/>
            </w:pPr>
            <w:r>
              <w:t>Papel</w:t>
            </w:r>
          </w:p>
        </w:tc>
        <w:tc>
          <w:tcPr>
            <w:tcW w:w="3402" w:type="dxa"/>
            <w:shd w:val="pct10" w:color="000000" w:fill="FFFFFF"/>
          </w:tcPr>
          <w:p w14:paraId="0FF9ADEB" w14:textId="77777777" w:rsidR="00F24A86" w:rsidRDefault="00F24A86" w:rsidP="0079457B">
            <w:pPr>
              <w:pStyle w:val="PSCTabelaCabecalho"/>
            </w:pPr>
            <w:r>
              <w:t>E-mail</w:t>
            </w:r>
          </w:p>
        </w:tc>
        <w:tc>
          <w:tcPr>
            <w:tcW w:w="1842" w:type="dxa"/>
            <w:shd w:val="pct10" w:color="000000" w:fill="FFFFFF"/>
          </w:tcPr>
          <w:p w14:paraId="7891D47A" w14:textId="77777777" w:rsidR="00F24A86" w:rsidRDefault="00F24A86" w:rsidP="0079457B">
            <w:pPr>
              <w:pStyle w:val="PSCTabelaCabecalho"/>
            </w:pPr>
            <w:r>
              <w:t>Telefone</w:t>
            </w:r>
          </w:p>
        </w:tc>
      </w:tr>
      <w:tr w:rsidR="00F24A86" w14:paraId="48EB1ABA" w14:textId="77777777" w:rsidTr="0079457B">
        <w:trPr>
          <w:cantSplit/>
        </w:trPr>
        <w:tc>
          <w:tcPr>
            <w:tcW w:w="2376" w:type="dxa"/>
            <w:vAlign w:val="center"/>
          </w:tcPr>
          <w:p w14:paraId="1AD55AFC" w14:textId="77777777" w:rsidR="00F24A86" w:rsidRPr="00EA07B0" w:rsidRDefault="00F24A86" w:rsidP="0079457B">
            <w:pPr>
              <w:rPr>
                <w:iCs/>
              </w:rPr>
            </w:pPr>
            <w:r>
              <w:rPr>
                <w:iCs/>
              </w:rPr>
              <w:t>Josimar costa Monteiro</w:t>
            </w:r>
          </w:p>
        </w:tc>
        <w:tc>
          <w:tcPr>
            <w:tcW w:w="1560" w:type="dxa"/>
            <w:vAlign w:val="center"/>
          </w:tcPr>
          <w:p w14:paraId="061023DB" w14:textId="77777777" w:rsidR="00F24A86" w:rsidRPr="00EA07B0" w:rsidRDefault="00F24A86" w:rsidP="0079457B">
            <w:pPr>
              <w:rPr>
                <w:iCs/>
              </w:rPr>
            </w:pPr>
            <w:r w:rsidRPr="00EA07B0">
              <w:rPr>
                <w:iCs/>
              </w:rPr>
              <w:t>Gerente de testes</w:t>
            </w:r>
          </w:p>
        </w:tc>
        <w:tc>
          <w:tcPr>
            <w:tcW w:w="3402" w:type="dxa"/>
            <w:vAlign w:val="center"/>
          </w:tcPr>
          <w:p w14:paraId="343C45C7" w14:textId="77777777" w:rsidR="00F24A86" w:rsidRDefault="00F24A86" w:rsidP="0079457B">
            <w:pPr>
              <w:rPr>
                <w:i/>
                <w:iCs/>
              </w:rPr>
            </w:pPr>
            <w:r>
              <w:rPr>
                <w:i/>
                <w:iCs/>
              </w:rPr>
              <w:t>Josimarpe.monteiro@gmail.com</w:t>
            </w:r>
          </w:p>
        </w:tc>
        <w:tc>
          <w:tcPr>
            <w:tcW w:w="1842" w:type="dxa"/>
          </w:tcPr>
          <w:p w14:paraId="074DA622" w14:textId="77777777" w:rsidR="00F24A86" w:rsidRDefault="00F24A86" w:rsidP="0079457B">
            <w:pPr>
              <w:rPr>
                <w:i/>
                <w:iCs/>
              </w:rPr>
            </w:pPr>
            <w:r>
              <w:rPr>
                <w:i/>
                <w:iCs/>
              </w:rPr>
              <w:t>(81) 85959750</w:t>
            </w:r>
          </w:p>
        </w:tc>
      </w:tr>
      <w:tr w:rsidR="00F24A86" w14:paraId="3B241B0A" w14:textId="77777777" w:rsidTr="0079457B">
        <w:trPr>
          <w:cantSplit/>
        </w:trPr>
        <w:tc>
          <w:tcPr>
            <w:tcW w:w="2376" w:type="dxa"/>
            <w:vAlign w:val="center"/>
          </w:tcPr>
          <w:p w14:paraId="7E6D2A22" w14:textId="77777777" w:rsidR="00F24A86" w:rsidRPr="0009250A" w:rsidRDefault="00F24A86" w:rsidP="0079457B">
            <w:proofErr w:type="spellStart"/>
            <w:r>
              <w:t>Luis</w:t>
            </w:r>
            <w:proofErr w:type="spellEnd"/>
            <w:r>
              <w:t xml:space="preserve"> </w:t>
            </w:r>
            <w:proofErr w:type="spellStart"/>
            <w:proofErr w:type="gramStart"/>
            <w:r>
              <w:t>carlos</w:t>
            </w:r>
            <w:proofErr w:type="spellEnd"/>
            <w:proofErr w:type="gramEnd"/>
          </w:p>
        </w:tc>
        <w:tc>
          <w:tcPr>
            <w:tcW w:w="1560" w:type="dxa"/>
            <w:vAlign w:val="center"/>
          </w:tcPr>
          <w:p w14:paraId="3CF64F04" w14:textId="77777777" w:rsidR="00F24A86" w:rsidRDefault="00F24A86" w:rsidP="0079457B">
            <w:r>
              <w:t>Arquiteta de testes</w:t>
            </w:r>
          </w:p>
        </w:tc>
        <w:tc>
          <w:tcPr>
            <w:tcW w:w="3402" w:type="dxa"/>
            <w:vAlign w:val="center"/>
          </w:tcPr>
          <w:p w14:paraId="50421F40" w14:textId="77777777" w:rsidR="00F24A86" w:rsidRDefault="00F24A86" w:rsidP="0079457B">
            <w:pPr>
              <w:rPr>
                <w:i/>
                <w:iCs/>
              </w:rPr>
            </w:pPr>
            <w:r>
              <w:rPr>
                <w:i/>
                <w:iCs/>
              </w:rPr>
              <w:t>Luiscarlos8pe@gmail</w:t>
            </w:r>
            <w:r w:rsidRPr="0009250A">
              <w:rPr>
                <w:i/>
                <w:iCs/>
              </w:rPr>
              <w:t>l.com</w:t>
            </w:r>
          </w:p>
        </w:tc>
        <w:tc>
          <w:tcPr>
            <w:tcW w:w="1842" w:type="dxa"/>
          </w:tcPr>
          <w:p w14:paraId="13B5A914" w14:textId="77777777" w:rsidR="00F24A86" w:rsidRDefault="00F24A86" w:rsidP="0079457B">
            <w:pPr>
              <w:rPr>
                <w:i/>
                <w:iCs/>
              </w:rPr>
            </w:pPr>
            <w:r>
              <w:rPr>
                <w:i/>
                <w:iCs/>
              </w:rPr>
              <w:t>(81)82202207</w:t>
            </w:r>
          </w:p>
        </w:tc>
      </w:tr>
      <w:tr w:rsidR="00F24A86" w14:paraId="603361AD" w14:textId="77777777" w:rsidTr="0079457B">
        <w:trPr>
          <w:cantSplit/>
        </w:trPr>
        <w:tc>
          <w:tcPr>
            <w:tcW w:w="2376" w:type="dxa"/>
            <w:vAlign w:val="center"/>
          </w:tcPr>
          <w:p w14:paraId="732E2001" w14:textId="77777777" w:rsidR="00F24A86" w:rsidRDefault="00F24A86" w:rsidP="0079457B">
            <w:proofErr w:type="spellStart"/>
            <w:r>
              <w:t>Bergson</w:t>
            </w:r>
            <w:proofErr w:type="spellEnd"/>
          </w:p>
        </w:tc>
        <w:tc>
          <w:tcPr>
            <w:tcW w:w="1560" w:type="dxa"/>
            <w:vAlign w:val="center"/>
          </w:tcPr>
          <w:p w14:paraId="4B8EAA3E" w14:textId="77777777" w:rsidR="00F24A86" w:rsidRDefault="00F24A86" w:rsidP="0079457B">
            <w:r>
              <w:t>Executor de testes</w:t>
            </w:r>
          </w:p>
        </w:tc>
        <w:tc>
          <w:tcPr>
            <w:tcW w:w="3402" w:type="dxa"/>
            <w:vAlign w:val="center"/>
          </w:tcPr>
          <w:p w14:paraId="3B25EB4F" w14:textId="77777777" w:rsidR="00F24A86" w:rsidRPr="0009250A" w:rsidRDefault="00F24A86" w:rsidP="0079457B">
            <w:pPr>
              <w:rPr>
                <w:i/>
              </w:rPr>
            </w:pPr>
            <w:r>
              <w:rPr>
                <w:i/>
              </w:rPr>
              <w:t>bergrocha</w:t>
            </w:r>
            <w:r w:rsidRPr="0009250A">
              <w:rPr>
                <w:i/>
              </w:rPr>
              <w:t>@hotmail.com</w:t>
            </w:r>
          </w:p>
        </w:tc>
        <w:tc>
          <w:tcPr>
            <w:tcW w:w="1842" w:type="dxa"/>
            <w:vAlign w:val="center"/>
          </w:tcPr>
          <w:p w14:paraId="38C106EC" w14:textId="77777777" w:rsidR="00F24A86" w:rsidRDefault="00F24A86" w:rsidP="0079457B">
            <w:pPr>
              <w:rPr>
                <w:i/>
                <w:iCs/>
              </w:rPr>
            </w:pPr>
            <w:r>
              <w:rPr>
                <w:i/>
                <w:iCs/>
              </w:rPr>
              <w:t>(81) 86033825</w:t>
            </w:r>
          </w:p>
        </w:tc>
      </w:tr>
      <w:tr w:rsidR="00F24A86" w14:paraId="53AD5AF5" w14:textId="77777777" w:rsidTr="0079457B">
        <w:trPr>
          <w:cantSplit/>
        </w:trPr>
        <w:tc>
          <w:tcPr>
            <w:tcW w:w="2376" w:type="dxa"/>
            <w:vAlign w:val="center"/>
          </w:tcPr>
          <w:p w14:paraId="2E3710CD" w14:textId="77777777" w:rsidR="00F24A86" w:rsidRDefault="00F24A86" w:rsidP="0079457B">
            <w:r>
              <w:t>Eduardo da hora</w:t>
            </w:r>
          </w:p>
        </w:tc>
        <w:tc>
          <w:tcPr>
            <w:tcW w:w="1560" w:type="dxa"/>
            <w:vAlign w:val="center"/>
          </w:tcPr>
          <w:p w14:paraId="118C51FB" w14:textId="77777777" w:rsidR="00F24A86" w:rsidRDefault="00F24A86" w:rsidP="0079457B">
            <w:r>
              <w:t>Testador</w:t>
            </w:r>
          </w:p>
        </w:tc>
        <w:tc>
          <w:tcPr>
            <w:tcW w:w="3402" w:type="dxa"/>
            <w:vAlign w:val="center"/>
          </w:tcPr>
          <w:p w14:paraId="4F31C4ED" w14:textId="77777777" w:rsidR="00F24A86" w:rsidRDefault="00F24A86" w:rsidP="0079457B">
            <w:r>
              <w:rPr>
                <w:rFonts w:ascii="Segoe UI" w:hAnsi="Segoe UI" w:cs="Segoe UI"/>
                <w:color w:val="2A2A2A"/>
                <w:sz w:val="18"/>
                <w:szCs w:val="18"/>
                <w:shd w:val="clear" w:color="auto" w:fill="F3F7FD"/>
              </w:rPr>
              <w:t>edudh@ibest.com.br</w:t>
            </w:r>
          </w:p>
        </w:tc>
        <w:tc>
          <w:tcPr>
            <w:tcW w:w="1842" w:type="dxa"/>
            <w:vAlign w:val="center"/>
          </w:tcPr>
          <w:p w14:paraId="435CA186" w14:textId="77777777" w:rsidR="00F24A86" w:rsidRDefault="00F24A86" w:rsidP="0079457B">
            <w:r>
              <w:t>(87) 87048977</w:t>
            </w:r>
          </w:p>
        </w:tc>
      </w:tr>
    </w:tbl>
    <w:p w14:paraId="3C875B92" w14:textId="77777777" w:rsidR="00F24A86" w:rsidRDefault="00F24A86" w:rsidP="00F24A86">
      <w:pPr>
        <w:pStyle w:val="PSCComentarioTemplate"/>
        <w:jc w:val="center"/>
      </w:pPr>
      <w:r>
        <w:t>Tabela 1 - Equipe do Projeto</w:t>
      </w:r>
    </w:p>
    <w:p w14:paraId="4AAA8B73" w14:textId="3F63A9AE" w:rsidR="00562868" w:rsidRPr="001D4FEF" w:rsidRDefault="00562868" w:rsidP="005D6C68">
      <w:pPr>
        <w:widowControl/>
        <w:spacing w:line="240" w:lineRule="auto"/>
      </w:pPr>
    </w:p>
    <w:p w14:paraId="2D0BFCA9" w14:textId="47C9A4EC" w:rsidR="002732DA" w:rsidRPr="0087157C" w:rsidRDefault="002732DA" w:rsidP="002732DA">
      <w:pPr>
        <w:pStyle w:val="Ttulo1"/>
        <w:rPr>
          <w:rFonts w:ascii="Calibri" w:hAnsi="Calibri"/>
          <w:sz w:val="26"/>
        </w:rPr>
      </w:pPr>
      <w:bookmarkStart w:id="69" w:name="_Toc242451469"/>
      <w:r w:rsidRPr="001D4FEF">
        <w:rPr>
          <w:rFonts w:ascii="Calibri" w:hAnsi="Calibri"/>
          <w:sz w:val="26"/>
        </w:rPr>
        <w:t>Necessidade treinamento da equipe</w:t>
      </w:r>
      <w:bookmarkEnd w:id="69"/>
    </w:p>
    <w:p w14:paraId="5E929EE8" w14:textId="559E2BF0" w:rsidR="001D4FEF" w:rsidRPr="001D4FEF" w:rsidRDefault="00803A16" w:rsidP="0087157C">
      <w:pPr>
        <w:widowControl/>
        <w:spacing w:line="240" w:lineRule="auto"/>
      </w:pPr>
      <w:r>
        <w:t xml:space="preserve">Treinamento na ferramenta GitHub para manipulação do repositório do projeto. </w:t>
      </w:r>
    </w:p>
    <w:p w14:paraId="39E71248" w14:textId="2A91207D" w:rsidR="002732DA" w:rsidRPr="001D4FEF" w:rsidRDefault="002732DA" w:rsidP="002732DA">
      <w:pPr>
        <w:pStyle w:val="Ttulo1"/>
        <w:rPr>
          <w:rFonts w:ascii="Calibri" w:hAnsi="Calibri"/>
          <w:sz w:val="26"/>
        </w:rPr>
      </w:pPr>
      <w:bookmarkStart w:id="70" w:name="_Toc242451470"/>
      <w:r w:rsidRPr="001D4FEF">
        <w:rPr>
          <w:rFonts w:ascii="Calibri" w:hAnsi="Calibri"/>
          <w:sz w:val="26"/>
        </w:rPr>
        <w:t>Cobertura dos</w:t>
      </w:r>
      <w:bookmarkEnd w:id="70"/>
      <w:r w:rsidR="00803A16">
        <w:rPr>
          <w:rFonts w:ascii="Calibri" w:hAnsi="Calibri"/>
          <w:sz w:val="26"/>
        </w:rPr>
        <w:t xml:space="preserve"> testes</w:t>
      </w:r>
    </w:p>
    <w:p w14:paraId="70B5327D" w14:textId="46F8F05A" w:rsidR="002732DA" w:rsidRPr="001D4FEF" w:rsidRDefault="001E71A0" w:rsidP="002732DA">
      <w:r>
        <w:t>Depois de decidido os</w:t>
      </w:r>
      <w:r w:rsidR="004D627A">
        <w:t xml:space="preserve"> casos de uso</w:t>
      </w:r>
      <w:r>
        <w:t xml:space="preserve"> a</w:t>
      </w:r>
      <w:proofErr w:type="gramStart"/>
      <w:r>
        <w:t xml:space="preserve"> </w:t>
      </w:r>
      <w:r w:rsidR="004D627A">
        <w:t xml:space="preserve"> </w:t>
      </w:r>
      <w:proofErr w:type="gramEnd"/>
      <w:r w:rsidR="004D627A">
        <w:t>testar, serão cobertos os fluxos principais de cada um dos casos de uso escolhido junto com os respectivos testes.</w:t>
      </w:r>
    </w:p>
    <w:p w14:paraId="725ED98C" w14:textId="1DC8CAAD" w:rsidR="001D4FEF" w:rsidRPr="001D4FEF" w:rsidRDefault="001D4FEF">
      <w:pPr>
        <w:widowControl/>
        <w:spacing w:line="240" w:lineRule="auto"/>
      </w:pPr>
    </w:p>
    <w:p w14:paraId="3BCCBEAE" w14:textId="77777777" w:rsidR="001173B8" w:rsidRPr="001D4FEF" w:rsidRDefault="001173B8" w:rsidP="001173B8">
      <w:pPr>
        <w:pStyle w:val="Ttulo1"/>
        <w:rPr>
          <w:rFonts w:ascii="Calibri" w:hAnsi="Calibri"/>
          <w:szCs w:val="24"/>
        </w:rPr>
      </w:pPr>
      <w:bookmarkStart w:id="71" w:name="_Toc242451471"/>
      <w:r w:rsidRPr="001D4FEF">
        <w:rPr>
          <w:rFonts w:ascii="Calibri" w:hAnsi="Calibri"/>
          <w:sz w:val="26"/>
        </w:rPr>
        <w:t>Cronograma</w:t>
      </w:r>
      <w:bookmarkEnd w:id="64"/>
      <w:bookmarkEnd w:id="71"/>
    </w:p>
    <w:p w14:paraId="38BBE590" w14:textId="77777777" w:rsidR="001173B8" w:rsidRDefault="001173B8" w:rsidP="00CC411E"/>
    <w:tbl>
      <w:tblPr>
        <w:tblStyle w:val="Tabelacomgrade"/>
        <w:tblW w:w="0" w:type="auto"/>
        <w:tblLook w:val="04A0" w:firstRow="1" w:lastRow="0" w:firstColumn="1" w:lastColumn="0" w:noHBand="0" w:noVBand="1"/>
      </w:tblPr>
      <w:tblGrid>
        <w:gridCol w:w="3166"/>
        <w:gridCol w:w="3167"/>
        <w:gridCol w:w="3167"/>
      </w:tblGrid>
      <w:tr w:rsidR="008B35CE" w14:paraId="2355E7C5" w14:textId="77777777" w:rsidTr="00373DC6">
        <w:tc>
          <w:tcPr>
            <w:tcW w:w="3166" w:type="dxa"/>
          </w:tcPr>
          <w:p w14:paraId="147E1560" w14:textId="469AED63" w:rsidR="008B35CE" w:rsidRDefault="008B35CE" w:rsidP="00CC411E">
            <w:r>
              <w:rPr>
                <w:b/>
                <w:bCs/>
                <w:sz w:val="22"/>
                <w:szCs w:val="22"/>
              </w:rPr>
              <w:t>Milestone</w:t>
            </w:r>
          </w:p>
        </w:tc>
        <w:tc>
          <w:tcPr>
            <w:tcW w:w="3167" w:type="dxa"/>
          </w:tcPr>
          <w:p w14:paraId="4406AE49" w14:textId="4091C4D5" w:rsidR="008B35CE" w:rsidRDefault="008B35CE" w:rsidP="00CC411E">
            <w:r>
              <w:rPr>
                <w:b/>
                <w:bCs/>
                <w:sz w:val="22"/>
                <w:szCs w:val="22"/>
              </w:rPr>
              <w:t>Data de Início</w:t>
            </w:r>
          </w:p>
        </w:tc>
        <w:tc>
          <w:tcPr>
            <w:tcW w:w="3167" w:type="dxa"/>
          </w:tcPr>
          <w:p w14:paraId="4F58F904" w14:textId="3338FF5D" w:rsidR="008B35CE" w:rsidRDefault="008B35CE" w:rsidP="00CC411E">
            <w:r>
              <w:rPr>
                <w:b/>
                <w:bCs/>
                <w:sz w:val="22"/>
                <w:szCs w:val="22"/>
              </w:rPr>
              <w:t>Data de Término</w:t>
            </w:r>
          </w:p>
        </w:tc>
      </w:tr>
      <w:tr w:rsidR="00373DC6" w14:paraId="12673D59" w14:textId="77777777" w:rsidTr="00373DC6">
        <w:tc>
          <w:tcPr>
            <w:tcW w:w="3166" w:type="dxa"/>
          </w:tcPr>
          <w:p w14:paraId="31A937D3" w14:textId="03A90718" w:rsidR="00373DC6" w:rsidRDefault="008B35CE" w:rsidP="00CC411E">
            <w:r>
              <w:t>Planejar Teste</w:t>
            </w:r>
          </w:p>
        </w:tc>
        <w:tc>
          <w:tcPr>
            <w:tcW w:w="3167" w:type="dxa"/>
          </w:tcPr>
          <w:p w14:paraId="43CF6987" w14:textId="3C804E6C" w:rsidR="00373DC6" w:rsidRPr="00A228F2" w:rsidRDefault="00A228F2" w:rsidP="00CC411E">
            <w:pPr>
              <w:rPr>
                <w:lang w:val="en-US"/>
              </w:rPr>
            </w:pPr>
            <w:r>
              <w:t>10/10/2013</w:t>
            </w:r>
          </w:p>
        </w:tc>
        <w:tc>
          <w:tcPr>
            <w:tcW w:w="3167" w:type="dxa"/>
          </w:tcPr>
          <w:p w14:paraId="07102BA6" w14:textId="5B34B67F" w:rsidR="00373DC6" w:rsidRDefault="00B05B44" w:rsidP="00CC411E">
            <w:r>
              <w:t>12</w:t>
            </w:r>
            <w:r w:rsidR="00A228F2">
              <w:t>/10/2013</w:t>
            </w:r>
          </w:p>
        </w:tc>
      </w:tr>
      <w:tr w:rsidR="00373DC6" w14:paraId="4F99DB02" w14:textId="77777777" w:rsidTr="00373DC6">
        <w:tc>
          <w:tcPr>
            <w:tcW w:w="3166" w:type="dxa"/>
          </w:tcPr>
          <w:p w14:paraId="1DA94218" w14:textId="7780B549" w:rsidR="00373DC6" w:rsidRDefault="008B35CE" w:rsidP="00CC411E">
            <w:r>
              <w:t>Projetar Teste</w:t>
            </w:r>
          </w:p>
        </w:tc>
        <w:tc>
          <w:tcPr>
            <w:tcW w:w="3167" w:type="dxa"/>
          </w:tcPr>
          <w:p w14:paraId="0159667E" w14:textId="2CE9B43E" w:rsidR="00373DC6" w:rsidRDefault="00A228F2" w:rsidP="00CC411E">
            <w:r>
              <w:t>12/10/2013</w:t>
            </w:r>
          </w:p>
        </w:tc>
        <w:tc>
          <w:tcPr>
            <w:tcW w:w="3167" w:type="dxa"/>
          </w:tcPr>
          <w:p w14:paraId="5DBDA618" w14:textId="2F4A39BE" w:rsidR="00373DC6" w:rsidRDefault="00BC5961" w:rsidP="00CC411E">
            <w:r>
              <w:t>16</w:t>
            </w:r>
            <w:r w:rsidR="00A228F2">
              <w:t>/10/2013</w:t>
            </w:r>
          </w:p>
        </w:tc>
      </w:tr>
      <w:tr w:rsidR="00A228F2" w14:paraId="5718F4B9" w14:textId="77777777" w:rsidTr="00373DC6">
        <w:tc>
          <w:tcPr>
            <w:tcW w:w="3166" w:type="dxa"/>
          </w:tcPr>
          <w:p w14:paraId="5C73BD6F" w14:textId="614A24A5" w:rsidR="00A228F2" w:rsidRDefault="00A228F2" w:rsidP="00CC411E">
            <w:r>
              <w:t>Implementar Teste</w:t>
            </w:r>
          </w:p>
        </w:tc>
        <w:tc>
          <w:tcPr>
            <w:tcW w:w="3167" w:type="dxa"/>
          </w:tcPr>
          <w:p w14:paraId="5F371FC4" w14:textId="28EF67C1" w:rsidR="00A228F2" w:rsidRDefault="00A228F2" w:rsidP="00CC411E">
            <w:r>
              <w:t>Não teremos</w:t>
            </w:r>
          </w:p>
        </w:tc>
        <w:tc>
          <w:tcPr>
            <w:tcW w:w="3167" w:type="dxa"/>
          </w:tcPr>
          <w:p w14:paraId="60CA973D" w14:textId="5344E6F9" w:rsidR="00A228F2" w:rsidRDefault="00A228F2" w:rsidP="00CC411E">
            <w:r>
              <w:t>Não teremos</w:t>
            </w:r>
          </w:p>
        </w:tc>
      </w:tr>
      <w:tr w:rsidR="00A228F2" w14:paraId="6F669E18" w14:textId="77777777" w:rsidTr="00373DC6">
        <w:tc>
          <w:tcPr>
            <w:tcW w:w="3166" w:type="dxa"/>
          </w:tcPr>
          <w:p w14:paraId="737136D2" w14:textId="09CBFA0B" w:rsidR="00A228F2" w:rsidRDefault="00A228F2" w:rsidP="00CC411E">
            <w:r>
              <w:t>Executar Teste</w:t>
            </w:r>
          </w:p>
        </w:tc>
        <w:tc>
          <w:tcPr>
            <w:tcW w:w="3167" w:type="dxa"/>
          </w:tcPr>
          <w:p w14:paraId="5950F96B" w14:textId="03483F92" w:rsidR="00A228F2" w:rsidRDefault="00A228F2" w:rsidP="00CC411E">
            <w:r>
              <w:t>Não terremos</w:t>
            </w:r>
          </w:p>
        </w:tc>
        <w:tc>
          <w:tcPr>
            <w:tcW w:w="3167" w:type="dxa"/>
          </w:tcPr>
          <w:p w14:paraId="127D63B4" w14:textId="155DD106" w:rsidR="00A228F2" w:rsidRDefault="00A228F2" w:rsidP="00CC411E">
            <w:r>
              <w:t>Não terremos</w:t>
            </w:r>
          </w:p>
        </w:tc>
      </w:tr>
      <w:tr w:rsidR="00373DC6" w14:paraId="09B40B6D" w14:textId="77777777" w:rsidTr="00373DC6">
        <w:tc>
          <w:tcPr>
            <w:tcW w:w="3166" w:type="dxa"/>
          </w:tcPr>
          <w:p w14:paraId="4ECBF747" w14:textId="6121BD29" w:rsidR="00373DC6" w:rsidRDefault="008B35CE" w:rsidP="00CC411E">
            <w:r>
              <w:t>Avaliar Teste</w:t>
            </w:r>
          </w:p>
        </w:tc>
        <w:tc>
          <w:tcPr>
            <w:tcW w:w="3167" w:type="dxa"/>
          </w:tcPr>
          <w:p w14:paraId="01DA42AD" w14:textId="557E4258" w:rsidR="00373DC6" w:rsidRDefault="00A228F2" w:rsidP="00CC411E">
            <w:r>
              <w:t>17/10/2013</w:t>
            </w:r>
          </w:p>
        </w:tc>
        <w:tc>
          <w:tcPr>
            <w:tcW w:w="3167" w:type="dxa"/>
          </w:tcPr>
          <w:p w14:paraId="2D3C9F32" w14:textId="5E78C38B" w:rsidR="00373DC6" w:rsidRDefault="00BC5961" w:rsidP="00CC411E">
            <w:r>
              <w:t>06</w:t>
            </w:r>
            <w:r w:rsidR="00A228F2">
              <w:t>/10/2013</w:t>
            </w:r>
          </w:p>
        </w:tc>
      </w:tr>
      <w:tr w:rsidR="00B979D5" w14:paraId="55A18C5E" w14:textId="77777777" w:rsidTr="00373DC6">
        <w:tc>
          <w:tcPr>
            <w:tcW w:w="3166" w:type="dxa"/>
          </w:tcPr>
          <w:p w14:paraId="3BA3BBA7" w14:textId="29594BDF" w:rsidR="00B979D5" w:rsidRDefault="00F11F6F" w:rsidP="00CC411E">
            <w:r>
              <w:t>Entrega do Release</w:t>
            </w:r>
            <w:r w:rsidR="00B979D5">
              <w:t xml:space="preserve"> final</w:t>
            </w:r>
          </w:p>
        </w:tc>
        <w:tc>
          <w:tcPr>
            <w:tcW w:w="3167" w:type="dxa"/>
          </w:tcPr>
          <w:p w14:paraId="1362D355" w14:textId="44BF33D1" w:rsidR="00B979D5" w:rsidRPr="00B979D5" w:rsidRDefault="00B979D5" w:rsidP="00CC411E">
            <w:pPr>
              <w:rPr>
                <w:lang w:val="en-US"/>
              </w:rPr>
            </w:pPr>
            <w:r>
              <w:t>07</w:t>
            </w:r>
            <w:r>
              <w:rPr>
                <w:lang w:val="en-US"/>
              </w:rPr>
              <w:t>/11/2013</w:t>
            </w:r>
          </w:p>
        </w:tc>
        <w:tc>
          <w:tcPr>
            <w:tcW w:w="3167" w:type="dxa"/>
          </w:tcPr>
          <w:p w14:paraId="5152194D" w14:textId="22A7402F" w:rsidR="00B979D5" w:rsidRDefault="002F66DB" w:rsidP="00CC411E">
            <w:r>
              <w:t>11/11/2013</w:t>
            </w:r>
          </w:p>
        </w:tc>
      </w:tr>
    </w:tbl>
    <w:p w14:paraId="710A7431" w14:textId="77777777" w:rsidR="00373DC6" w:rsidRPr="004349A4" w:rsidRDefault="00373DC6" w:rsidP="00CC411E"/>
    <w:sectPr w:rsidR="00373DC6" w:rsidRPr="004349A4" w:rsidSect="001173B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D77915" w14:textId="77777777" w:rsidR="00AD23C6" w:rsidRDefault="00AD23C6">
      <w:pPr>
        <w:spacing w:line="240" w:lineRule="auto"/>
      </w:pPr>
      <w:r>
        <w:separator/>
      </w:r>
    </w:p>
  </w:endnote>
  <w:endnote w:type="continuationSeparator" w:id="0">
    <w:p w14:paraId="27BADE2F" w14:textId="77777777" w:rsidR="00AD23C6" w:rsidRDefault="00AD23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80E4EE" w14:textId="77777777" w:rsidR="009A4A78" w:rsidRDefault="009A4A7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CF62D" w14:textId="77777777" w:rsidR="009A4A78" w:rsidRDefault="009A4A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1F7A8" w14:textId="77777777" w:rsidR="00AD23C6" w:rsidRDefault="00AD23C6">
      <w:pPr>
        <w:spacing w:line="240" w:lineRule="auto"/>
      </w:pPr>
      <w:r>
        <w:separator/>
      </w:r>
    </w:p>
  </w:footnote>
  <w:footnote w:type="continuationSeparator" w:id="0">
    <w:p w14:paraId="71018C60" w14:textId="77777777" w:rsidR="00AD23C6" w:rsidRDefault="00AD23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93EBD" w14:textId="77777777" w:rsidR="009A4A78" w:rsidRDefault="009A4A78">
    <w:pPr>
      <w:pBdr>
        <w:top w:val="single" w:sz="6" w:space="1" w:color="auto"/>
      </w:pBdr>
    </w:pPr>
  </w:p>
  <w:p w14:paraId="4B98C8E7" w14:textId="77777777" w:rsidR="009A4A78" w:rsidRDefault="009A4A78">
    <w:pPr>
      <w:pStyle w:val="Cabealho"/>
    </w:pPr>
  </w:p>
  <w:p w14:paraId="3F602381" w14:textId="77777777" w:rsidR="009A4A78" w:rsidRDefault="009A4A78"/>
  <w:p w14:paraId="663EE0AE" w14:textId="77777777" w:rsidR="009A4A78" w:rsidRDefault="009A4A78">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B1488" w14:textId="77777777" w:rsidR="009A4A78" w:rsidRDefault="009A4A78">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AF6C79" w14:textId="77777777" w:rsidR="009A4A78" w:rsidRDefault="009A4A7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41B1FCF"/>
    <w:multiLevelType w:val="hybridMultilevel"/>
    <w:tmpl w:val="C144C0C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07A56322"/>
    <w:multiLevelType w:val="hybridMultilevel"/>
    <w:tmpl w:val="B3C6511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8820511"/>
    <w:multiLevelType w:val="hybridMultilevel"/>
    <w:tmpl w:val="C9DC72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nsid w:val="0AAB031B"/>
    <w:multiLevelType w:val="hybridMultilevel"/>
    <w:tmpl w:val="C80884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nsid w:val="12D7718E"/>
    <w:multiLevelType w:val="hybridMultilevel"/>
    <w:tmpl w:val="65922D58"/>
    <w:lvl w:ilvl="0" w:tplc="7BCE19CA">
      <w:start w:val="1"/>
      <w:numFmt w:val="bullet"/>
      <w:lvlText w:val=""/>
      <w:lvlJc w:val="left"/>
      <w:pPr>
        <w:tabs>
          <w:tab w:val="num" w:pos="720"/>
        </w:tabs>
        <w:ind w:left="720" w:hanging="360"/>
      </w:pPr>
      <w:rPr>
        <w:rFonts w:ascii="Wingdings" w:hAnsi="Wingdings" w:hint="default"/>
      </w:rPr>
    </w:lvl>
    <w:lvl w:ilvl="1" w:tplc="E0AEFD68" w:tentative="1">
      <w:start w:val="1"/>
      <w:numFmt w:val="bullet"/>
      <w:lvlText w:val="o"/>
      <w:lvlJc w:val="left"/>
      <w:pPr>
        <w:tabs>
          <w:tab w:val="num" w:pos="1440"/>
        </w:tabs>
        <w:ind w:left="1440" w:hanging="360"/>
      </w:pPr>
      <w:rPr>
        <w:rFonts w:ascii="Courier New" w:hAnsi="Courier New" w:hint="default"/>
      </w:rPr>
    </w:lvl>
    <w:lvl w:ilvl="2" w:tplc="1518AFE4" w:tentative="1">
      <w:start w:val="1"/>
      <w:numFmt w:val="bullet"/>
      <w:lvlText w:val=""/>
      <w:lvlJc w:val="left"/>
      <w:pPr>
        <w:tabs>
          <w:tab w:val="num" w:pos="2160"/>
        </w:tabs>
        <w:ind w:left="2160" w:hanging="360"/>
      </w:pPr>
      <w:rPr>
        <w:rFonts w:ascii="Wingdings" w:hAnsi="Wingdings" w:hint="default"/>
      </w:rPr>
    </w:lvl>
    <w:lvl w:ilvl="3" w:tplc="43AC9B08" w:tentative="1">
      <w:start w:val="1"/>
      <w:numFmt w:val="bullet"/>
      <w:lvlText w:val=""/>
      <w:lvlJc w:val="left"/>
      <w:pPr>
        <w:tabs>
          <w:tab w:val="num" w:pos="2880"/>
        </w:tabs>
        <w:ind w:left="2880" w:hanging="360"/>
      </w:pPr>
      <w:rPr>
        <w:rFonts w:ascii="Symbol" w:hAnsi="Symbol" w:hint="default"/>
      </w:rPr>
    </w:lvl>
    <w:lvl w:ilvl="4" w:tplc="23223D22" w:tentative="1">
      <w:start w:val="1"/>
      <w:numFmt w:val="bullet"/>
      <w:lvlText w:val="o"/>
      <w:lvlJc w:val="left"/>
      <w:pPr>
        <w:tabs>
          <w:tab w:val="num" w:pos="3600"/>
        </w:tabs>
        <w:ind w:left="3600" w:hanging="360"/>
      </w:pPr>
      <w:rPr>
        <w:rFonts w:ascii="Courier New" w:hAnsi="Courier New" w:hint="default"/>
      </w:rPr>
    </w:lvl>
    <w:lvl w:ilvl="5" w:tplc="BB88F2E2" w:tentative="1">
      <w:start w:val="1"/>
      <w:numFmt w:val="bullet"/>
      <w:lvlText w:val=""/>
      <w:lvlJc w:val="left"/>
      <w:pPr>
        <w:tabs>
          <w:tab w:val="num" w:pos="4320"/>
        </w:tabs>
        <w:ind w:left="4320" w:hanging="360"/>
      </w:pPr>
      <w:rPr>
        <w:rFonts w:ascii="Wingdings" w:hAnsi="Wingdings" w:hint="default"/>
      </w:rPr>
    </w:lvl>
    <w:lvl w:ilvl="6" w:tplc="4920E082" w:tentative="1">
      <w:start w:val="1"/>
      <w:numFmt w:val="bullet"/>
      <w:lvlText w:val=""/>
      <w:lvlJc w:val="left"/>
      <w:pPr>
        <w:tabs>
          <w:tab w:val="num" w:pos="5040"/>
        </w:tabs>
        <w:ind w:left="5040" w:hanging="360"/>
      </w:pPr>
      <w:rPr>
        <w:rFonts w:ascii="Symbol" w:hAnsi="Symbol" w:hint="default"/>
      </w:rPr>
    </w:lvl>
    <w:lvl w:ilvl="7" w:tplc="6B52816E" w:tentative="1">
      <w:start w:val="1"/>
      <w:numFmt w:val="bullet"/>
      <w:lvlText w:val="o"/>
      <w:lvlJc w:val="left"/>
      <w:pPr>
        <w:tabs>
          <w:tab w:val="num" w:pos="5760"/>
        </w:tabs>
        <w:ind w:left="5760" w:hanging="360"/>
      </w:pPr>
      <w:rPr>
        <w:rFonts w:ascii="Courier New" w:hAnsi="Courier New" w:hint="default"/>
      </w:rPr>
    </w:lvl>
    <w:lvl w:ilvl="8" w:tplc="C666CC7C" w:tentative="1">
      <w:start w:val="1"/>
      <w:numFmt w:val="bullet"/>
      <w:lvlText w:val=""/>
      <w:lvlJc w:val="left"/>
      <w:pPr>
        <w:tabs>
          <w:tab w:val="num" w:pos="6480"/>
        </w:tabs>
        <w:ind w:left="6480" w:hanging="360"/>
      </w:pPr>
      <w:rPr>
        <w:rFonts w:ascii="Wingdings" w:hAnsi="Wingdings" w:hint="default"/>
      </w:rPr>
    </w:lvl>
  </w:abstractNum>
  <w:abstractNum w:abstractNumId="6">
    <w:nsid w:val="1D307343"/>
    <w:multiLevelType w:val="hybridMultilevel"/>
    <w:tmpl w:val="F02C5A14"/>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DC8372F"/>
    <w:multiLevelType w:val="hybridMultilevel"/>
    <w:tmpl w:val="1FA428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F506DB5"/>
    <w:multiLevelType w:val="hybridMultilevel"/>
    <w:tmpl w:val="2CA6446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216553A0"/>
    <w:multiLevelType w:val="hybridMultilevel"/>
    <w:tmpl w:val="C3B8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EB2C5A"/>
    <w:multiLevelType w:val="hybridMultilevel"/>
    <w:tmpl w:val="43D4AB28"/>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90D00D7"/>
    <w:multiLevelType w:val="hybridMultilevel"/>
    <w:tmpl w:val="E8B4DC00"/>
    <w:lvl w:ilvl="0" w:tplc="FFFFFFFF">
      <w:start w:val="1"/>
      <w:numFmt w:val="bullet"/>
      <w:lvlText w:val=""/>
      <w:lvlJc w:val="left"/>
      <w:pPr>
        <w:tabs>
          <w:tab w:val="num" w:pos="1440"/>
        </w:tabs>
        <w:ind w:left="1440" w:hanging="360"/>
      </w:pPr>
      <w:rPr>
        <w:rFonts w:ascii="Wingdings" w:hAnsi="Wingdings"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2">
    <w:nsid w:val="32AE06D8"/>
    <w:multiLevelType w:val="hybridMultilevel"/>
    <w:tmpl w:val="F24E4D78"/>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343612"/>
    <w:multiLevelType w:val="hybridMultilevel"/>
    <w:tmpl w:val="1D7A2104"/>
    <w:lvl w:ilvl="0" w:tplc="A46E7FD8">
      <w:start w:val="1"/>
      <w:numFmt w:val="bullet"/>
      <w:lvlText w:val=""/>
      <w:lvlJc w:val="left"/>
      <w:pPr>
        <w:tabs>
          <w:tab w:val="num" w:pos="1440"/>
        </w:tabs>
        <w:ind w:left="1440" w:hanging="360"/>
      </w:pPr>
      <w:rPr>
        <w:rFonts w:ascii="Wingdings" w:hAnsi="Wingdings" w:hint="default"/>
      </w:rPr>
    </w:lvl>
    <w:lvl w:ilvl="1" w:tplc="E528E25C" w:tentative="1">
      <w:start w:val="1"/>
      <w:numFmt w:val="bullet"/>
      <w:lvlText w:val="o"/>
      <w:lvlJc w:val="left"/>
      <w:pPr>
        <w:tabs>
          <w:tab w:val="num" w:pos="2160"/>
        </w:tabs>
        <w:ind w:left="2160" w:hanging="360"/>
      </w:pPr>
      <w:rPr>
        <w:rFonts w:ascii="Courier New" w:hAnsi="Courier New" w:hint="default"/>
      </w:rPr>
    </w:lvl>
    <w:lvl w:ilvl="2" w:tplc="9FB8F1E6" w:tentative="1">
      <w:start w:val="1"/>
      <w:numFmt w:val="bullet"/>
      <w:lvlText w:val=""/>
      <w:lvlJc w:val="left"/>
      <w:pPr>
        <w:tabs>
          <w:tab w:val="num" w:pos="2880"/>
        </w:tabs>
        <w:ind w:left="2880" w:hanging="360"/>
      </w:pPr>
      <w:rPr>
        <w:rFonts w:ascii="Wingdings" w:hAnsi="Wingdings" w:hint="default"/>
      </w:rPr>
    </w:lvl>
    <w:lvl w:ilvl="3" w:tplc="B916F2EA" w:tentative="1">
      <w:start w:val="1"/>
      <w:numFmt w:val="bullet"/>
      <w:lvlText w:val=""/>
      <w:lvlJc w:val="left"/>
      <w:pPr>
        <w:tabs>
          <w:tab w:val="num" w:pos="3600"/>
        </w:tabs>
        <w:ind w:left="3600" w:hanging="360"/>
      </w:pPr>
      <w:rPr>
        <w:rFonts w:ascii="Symbol" w:hAnsi="Symbol" w:hint="default"/>
      </w:rPr>
    </w:lvl>
    <w:lvl w:ilvl="4" w:tplc="996EAC52" w:tentative="1">
      <w:start w:val="1"/>
      <w:numFmt w:val="bullet"/>
      <w:lvlText w:val="o"/>
      <w:lvlJc w:val="left"/>
      <w:pPr>
        <w:tabs>
          <w:tab w:val="num" w:pos="4320"/>
        </w:tabs>
        <w:ind w:left="4320" w:hanging="360"/>
      </w:pPr>
      <w:rPr>
        <w:rFonts w:ascii="Courier New" w:hAnsi="Courier New" w:hint="default"/>
      </w:rPr>
    </w:lvl>
    <w:lvl w:ilvl="5" w:tplc="350C9FA6" w:tentative="1">
      <w:start w:val="1"/>
      <w:numFmt w:val="bullet"/>
      <w:lvlText w:val=""/>
      <w:lvlJc w:val="left"/>
      <w:pPr>
        <w:tabs>
          <w:tab w:val="num" w:pos="5040"/>
        </w:tabs>
        <w:ind w:left="5040" w:hanging="360"/>
      </w:pPr>
      <w:rPr>
        <w:rFonts w:ascii="Wingdings" w:hAnsi="Wingdings" w:hint="default"/>
      </w:rPr>
    </w:lvl>
    <w:lvl w:ilvl="6" w:tplc="3BC6967A" w:tentative="1">
      <w:start w:val="1"/>
      <w:numFmt w:val="bullet"/>
      <w:lvlText w:val=""/>
      <w:lvlJc w:val="left"/>
      <w:pPr>
        <w:tabs>
          <w:tab w:val="num" w:pos="5760"/>
        </w:tabs>
        <w:ind w:left="5760" w:hanging="360"/>
      </w:pPr>
      <w:rPr>
        <w:rFonts w:ascii="Symbol" w:hAnsi="Symbol" w:hint="default"/>
      </w:rPr>
    </w:lvl>
    <w:lvl w:ilvl="7" w:tplc="42E48D32" w:tentative="1">
      <w:start w:val="1"/>
      <w:numFmt w:val="bullet"/>
      <w:lvlText w:val="o"/>
      <w:lvlJc w:val="left"/>
      <w:pPr>
        <w:tabs>
          <w:tab w:val="num" w:pos="6480"/>
        </w:tabs>
        <w:ind w:left="6480" w:hanging="360"/>
      </w:pPr>
      <w:rPr>
        <w:rFonts w:ascii="Courier New" w:hAnsi="Courier New" w:hint="default"/>
      </w:rPr>
    </w:lvl>
    <w:lvl w:ilvl="8" w:tplc="1D8CCB0E" w:tentative="1">
      <w:start w:val="1"/>
      <w:numFmt w:val="bullet"/>
      <w:lvlText w:val=""/>
      <w:lvlJc w:val="left"/>
      <w:pPr>
        <w:tabs>
          <w:tab w:val="num" w:pos="7200"/>
        </w:tabs>
        <w:ind w:left="7200" w:hanging="360"/>
      </w:pPr>
      <w:rPr>
        <w:rFonts w:ascii="Wingdings" w:hAnsi="Wingdings" w:hint="default"/>
      </w:rPr>
    </w:lvl>
  </w:abstractNum>
  <w:abstractNum w:abstractNumId="14">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5">
    <w:nsid w:val="42B269D6"/>
    <w:multiLevelType w:val="hybridMultilevel"/>
    <w:tmpl w:val="5D5893D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4536748C"/>
    <w:multiLevelType w:val="hybridMultilevel"/>
    <w:tmpl w:val="3620CE8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4556DE"/>
    <w:multiLevelType w:val="hybridMultilevel"/>
    <w:tmpl w:val="DCA0A7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8">
    <w:nsid w:val="4C5E64BC"/>
    <w:multiLevelType w:val="hybridMultilevel"/>
    <w:tmpl w:val="7908CC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nsid w:val="54D07E2D"/>
    <w:multiLevelType w:val="hybridMultilevel"/>
    <w:tmpl w:val="90161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5A73E31"/>
    <w:multiLevelType w:val="hybridMultilevel"/>
    <w:tmpl w:val="3A9A9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78F506F"/>
    <w:multiLevelType w:val="hybridMultilevel"/>
    <w:tmpl w:val="E4C04308"/>
    <w:lvl w:ilvl="0" w:tplc="BE86BE1C">
      <w:start w:val="1"/>
      <w:numFmt w:val="bullet"/>
      <w:lvlText w:val=""/>
      <w:lvlJc w:val="left"/>
      <w:pPr>
        <w:tabs>
          <w:tab w:val="num" w:pos="1080"/>
        </w:tabs>
        <w:ind w:left="1080" w:hanging="360"/>
      </w:pPr>
      <w:rPr>
        <w:rFonts w:ascii="Wingdings" w:hAnsi="Wingdings" w:hint="default"/>
      </w:rPr>
    </w:lvl>
    <w:lvl w:ilvl="1" w:tplc="BF92B9DA" w:tentative="1">
      <w:start w:val="1"/>
      <w:numFmt w:val="bullet"/>
      <w:lvlText w:val="o"/>
      <w:lvlJc w:val="left"/>
      <w:pPr>
        <w:tabs>
          <w:tab w:val="num" w:pos="1800"/>
        </w:tabs>
        <w:ind w:left="1800" w:hanging="360"/>
      </w:pPr>
      <w:rPr>
        <w:rFonts w:ascii="Courier New" w:hAnsi="Courier New" w:hint="default"/>
      </w:rPr>
    </w:lvl>
    <w:lvl w:ilvl="2" w:tplc="74102A4C" w:tentative="1">
      <w:start w:val="1"/>
      <w:numFmt w:val="bullet"/>
      <w:lvlText w:val=""/>
      <w:lvlJc w:val="left"/>
      <w:pPr>
        <w:tabs>
          <w:tab w:val="num" w:pos="2520"/>
        </w:tabs>
        <w:ind w:left="2520" w:hanging="360"/>
      </w:pPr>
      <w:rPr>
        <w:rFonts w:ascii="Wingdings" w:hAnsi="Wingdings" w:hint="default"/>
      </w:rPr>
    </w:lvl>
    <w:lvl w:ilvl="3" w:tplc="F48E8578" w:tentative="1">
      <w:start w:val="1"/>
      <w:numFmt w:val="bullet"/>
      <w:lvlText w:val=""/>
      <w:lvlJc w:val="left"/>
      <w:pPr>
        <w:tabs>
          <w:tab w:val="num" w:pos="3240"/>
        </w:tabs>
        <w:ind w:left="3240" w:hanging="360"/>
      </w:pPr>
      <w:rPr>
        <w:rFonts w:ascii="Symbol" w:hAnsi="Symbol" w:hint="default"/>
      </w:rPr>
    </w:lvl>
    <w:lvl w:ilvl="4" w:tplc="CBCE41B8" w:tentative="1">
      <w:start w:val="1"/>
      <w:numFmt w:val="bullet"/>
      <w:lvlText w:val="o"/>
      <w:lvlJc w:val="left"/>
      <w:pPr>
        <w:tabs>
          <w:tab w:val="num" w:pos="3960"/>
        </w:tabs>
        <w:ind w:left="3960" w:hanging="360"/>
      </w:pPr>
      <w:rPr>
        <w:rFonts w:ascii="Courier New" w:hAnsi="Courier New" w:hint="default"/>
      </w:rPr>
    </w:lvl>
    <w:lvl w:ilvl="5" w:tplc="7B5AB3E2" w:tentative="1">
      <w:start w:val="1"/>
      <w:numFmt w:val="bullet"/>
      <w:lvlText w:val=""/>
      <w:lvlJc w:val="left"/>
      <w:pPr>
        <w:tabs>
          <w:tab w:val="num" w:pos="4680"/>
        </w:tabs>
        <w:ind w:left="4680" w:hanging="360"/>
      </w:pPr>
      <w:rPr>
        <w:rFonts w:ascii="Wingdings" w:hAnsi="Wingdings" w:hint="default"/>
      </w:rPr>
    </w:lvl>
    <w:lvl w:ilvl="6" w:tplc="7E18CCDA" w:tentative="1">
      <w:start w:val="1"/>
      <w:numFmt w:val="bullet"/>
      <w:lvlText w:val=""/>
      <w:lvlJc w:val="left"/>
      <w:pPr>
        <w:tabs>
          <w:tab w:val="num" w:pos="5400"/>
        </w:tabs>
        <w:ind w:left="5400" w:hanging="360"/>
      </w:pPr>
      <w:rPr>
        <w:rFonts w:ascii="Symbol" w:hAnsi="Symbol" w:hint="default"/>
      </w:rPr>
    </w:lvl>
    <w:lvl w:ilvl="7" w:tplc="59A21108" w:tentative="1">
      <w:start w:val="1"/>
      <w:numFmt w:val="bullet"/>
      <w:lvlText w:val="o"/>
      <w:lvlJc w:val="left"/>
      <w:pPr>
        <w:tabs>
          <w:tab w:val="num" w:pos="6120"/>
        </w:tabs>
        <w:ind w:left="6120" w:hanging="360"/>
      </w:pPr>
      <w:rPr>
        <w:rFonts w:ascii="Courier New" w:hAnsi="Courier New" w:hint="default"/>
      </w:rPr>
    </w:lvl>
    <w:lvl w:ilvl="8" w:tplc="DB72399C" w:tentative="1">
      <w:start w:val="1"/>
      <w:numFmt w:val="bullet"/>
      <w:lvlText w:val=""/>
      <w:lvlJc w:val="left"/>
      <w:pPr>
        <w:tabs>
          <w:tab w:val="num" w:pos="6840"/>
        </w:tabs>
        <w:ind w:left="6840" w:hanging="360"/>
      </w:pPr>
      <w:rPr>
        <w:rFonts w:ascii="Wingdings" w:hAnsi="Wingdings" w:hint="default"/>
      </w:rPr>
    </w:lvl>
  </w:abstractNum>
  <w:abstractNum w:abstractNumId="22">
    <w:nsid w:val="5A484C5A"/>
    <w:multiLevelType w:val="hybridMultilevel"/>
    <w:tmpl w:val="B2AAD6F0"/>
    <w:lvl w:ilvl="0" w:tplc="47029A62">
      <w:start w:val="1"/>
      <w:numFmt w:val="bullet"/>
      <w:lvlText w:val=""/>
      <w:lvlJc w:val="left"/>
      <w:pPr>
        <w:tabs>
          <w:tab w:val="num" w:pos="720"/>
        </w:tabs>
        <w:ind w:left="720" w:hanging="360"/>
      </w:pPr>
      <w:rPr>
        <w:rFonts w:ascii="Wingdings" w:hAnsi="Wingdings" w:hint="default"/>
      </w:rPr>
    </w:lvl>
    <w:lvl w:ilvl="1" w:tplc="39D4069A" w:tentative="1">
      <w:start w:val="1"/>
      <w:numFmt w:val="bullet"/>
      <w:lvlText w:val="o"/>
      <w:lvlJc w:val="left"/>
      <w:pPr>
        <w:tabs>
          <w:tab w:val="num" w:pos="1440"/>
        </w:tabs>
        <w:ind w:left="1440" w:hanging="360"/>
      </w:pPr>
      <w:rPr>
        <w:rFonts w:ascii="Courier New" w:hAnsi="Courier New" w:hint="default"/>
      </w:rPr>
    </w:lvl>
    <w:lvl w:ilvl="2" w:tplc="A18E66EC" w:tentative="1">
      <w:start w:val="1"/>
      <w:numFmt w:val="bullet"/>
      <w:lvlText w:val=""/>
      <w:lvlJc w:val="left"/>
      <w:pPr>
        <w:tabs>
          <w:tab w:val="num" w:pos="2160"/>
        </w:tabs>
        <w:ind w:left="2160" w:hanging="360"/>
      </w:pPr>
      <w:rPr>
        <w:rFonts w:ascii="Wingdings" w:hAnsi="Wingdings" w:hint="default"/>
      </w:rPr>
    </w:lvl>
    <w:lvl w:ilvl="3" w:tplc="F572A368" w:tentative="1">
      <w:start w:val="1"/>
      <w:numFmt w:val="bullet"/>
      <w:lvlText w:val=""/>
      <w:lvlJc w:val="left"/>
      <w:pPr>
        <w:tabs>
          <w:tab w:val="num" w:pos="2880"/>
        </w:tabs>
        <w:ind w:left="2880" w:hanging="360"/>
      </w:pPr>
      <w:rPr>
        <w:rFonts w:ascii="Symbol" w:hAnsi="Symbol" w:hint="default"/>
      </w:rPr>
    </w:lvl>
    <w:lvl w:ilvl="4" w:tplc="7A462E66" w:tentative="1">
      <w:start w:val="1"/>
      <w:numFmt w:val="bullet"/>
      <w:lvlText w:val="o"/>
      <w:lvlJc w:val="left"/>
      <w:pPr>
        <w:tabs>
          <w:tab w:val="num" w:pos="3600"/>
        </w:tabs>
        <w:ind w:left="3600" w:hanging="360"/>
      </w:pPr>
      <w:rPr>
        <w:rFonts w:ascii="Courier New" w:hAnsi="Courier New" w:hint="default"/>
      </w:rPr>
    </w:lvl>
    <w:lvl w:ilvl="5" w:tplc="8468FB38" w:tentative="1">
      <w:start w:val="1"/>
      <w:numFmt w:val="bullet"/>
      <w:lvlText w:val=""/>
      <w:lvlJc w:val="left"/>
      <w:pPr>
        <w:tabs>
          <w:tab w:val="num" w:pos="4320"/>
        </w:tabs>
        <w:ind w:left="4320" w:hanging="360"/>
      </w:pPr>
      <w:rPr>
        <w:rFonts w:ascii="Wingdings" w:hAnsi="Wingdings" w:hint="default"/>
      </w:rPr>
    </w:lvl>
    <w:lvl w:ilvl="6" w:tplc="3EF0D2C4" w:tentative="1">
      <w:start w:val="1"/>
      <w:numFmt w:val="bullet"/>
      <w:lvlText w:val=""/>
      <w:lvlJc w:val="left"/>
      <w:pPr>
        <w:tabs>
          <w:tab w:val="num" w:pos="5040"/>
        </w:tabs>
        <w:ind w:left="5040" w:hanging="360"/>
      </w:pPr>
      <w:rPr>
        <w:rFonts w:ascii="Symbol" w:hAnsi="Symbol" w:hint="default"/>
      </w:rPr>
    </w:lvl>
    <w:lvl w:ilvl="7" w:tplc="38684FDC" w:tentative="1">
      <w:start w:val="1"/>
      <w:numFmt w:val="bullet"/>
      <w:lvlText w:val="o"/>
      <w:lvlJc w:val="left"/>
      <w:pPr>
        <w:tabs>
          <w:tab w:val="num" w:pos="5760"/>
        </w:tabs>
        <w:ind w:left="5760" w:hanging="360"/>
      </w:pPr>
      <w:rPr>
        <w:rFonts w:ascii="Courier New" w:hAnsi="Courier New" w:hint="default"/>
      </w:rPr>
    </w:lvl>
    <w:lvl w:ilvl="8" w:tplc="429A6D7A" w:tentative="1">
      <w:start w:val="1"/>
      <w:numFmt w:val="bullet"/>
      <w:lvlText w:val=""/>
      <w:lvlJc w:val="left"/>
      <w:pPr>
        <w:tabs>
          <w:tab w:val="num" w:pos="6480"/>
        </w:tabs>
        <w:ind w:left="6480" w:hanging="360"/>
      </w:pPr>
      <w:rPr>
        <w:rFonts w:ascii="Wingdings" w:hAnsi="Wingdings" w:hint="default"/>
      </w:rPr>
    </w:lvl>
  </w:abstractNum>
  <w:abstractNum w:abstractNumId="23">
    <w:nsid w:val="5AF41716"/>
    <w:multiLevelType w:val="hybridMultilevel"/>
    <w:tmpl w:val="4756FD6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4">
    <w:nsid w:val="5D070E9C"/>
    <w:multiLevelType w:val="hybridMultilevel"/>
    <w:tmpl w:val="74D6ADBA"/>
    <w:lvl w:ilvl="0" w:tplc="0A4ED442">
      <w:start w:val="1"/>
      <w:numFmt w:val="bullet"/>
      <w:lvlText w:val=""/>
      <w:lvlJc w:val="left"/>
      <w:pPr>
        <w:tabs>
          <w:tab w:val="num" w:pos="741"/>
        </w:tabs>
        <w:ind w:left="741" w:hanging="360"/>
      </w:pPr>
      <w:rPr>
        <w:rFonts w:ascii="Wingdings" w:hAnsi="Wingdings" w:hint="default"/>
      </w:rPr>
    </w:lvl>
    <w:lvl w:ilvl="1" w:tplc="6DAA987C" w:tentative="1">
      <w:start w:val="1"/>
      <w:numFmt w:val="bullet"/>
      <w:lvlText w:val="o"/>
      <w:lvlJc w:val="left"/>
      <w:pPr>
        <w:tabs>
          <w:tab w:val="num" w:pos="1461"/>
        </w:tabs>
        <w:ind w:left="1461" w:hanging="360"/>
      </w:pPr>
      <w:rPr>
        <w:rFonts w:ascii="Courier New" w:hAnsi="Courier New" w:hint="default"/>
      </w:rPr>
    </w:lvl>
    <w:lvl w:ilvl="2" w:tplc="3B547584" w:tentative="1">
      <w:start w:val="1"/>
      <w:numFmt w:val="bullet"/>
      <w:lvlText w:val=""/>
      <w:lvlJc w:val="left"/>
      <w:pPr>
        <w:tabs>
          <w:tab w:val="num" w:pos="2181"/>
        </w:tabs>
        <w:ind w:left="2181" w:hanging="360"/>
      </w:pPr>
      <w:rPr>
        <w:rFonts w:ascii="Wingdings" w:hAnsi="Wingdings" w:hint="default"/>
      </w:rPr>
    </w:lvl>
    <w:lvl w:ilvl="3" w:tplc="CFD6C348" w:tentative="1">
      <w:start w:val="1"/>
      <w:numFmt w:val="bullet"/>
      <w:lvlText w:val=""/>
      <w:lvlJc w:val="left"/>
      <w:pPr>
        <w:tabs>
          <w:tab w:val="num" w:pos="2901"/>
        </w:tabs>
        <w:ind w:left="2901" w:hanging="360"/>
      </w:pPr>
      <w:rPr>
        <w:rFonts w:ascii="Symbol" w:hAnsi="Symbol" w:hint="default"/>
      </w:rPr>
    </w:lvl>
    <w:lvl w:ilvl="4" w:tplc="3C448BF2" w:tentative="1">
      <w:start w:val="1"/>
      <w:numFmt w:val="bullet"/>
      <w:lvlText w:val="o"/>
      <w:lvlJc w:val="left"/>
      <w:pPr>
        <w:tabs>
          <w:tab w:val="num" w:pos="3621"/>
        </w:tabs>
        <w:ind w:left="3621" w:hanging="360"/>
      </w:pPr>
      <w:rPr>
        <w:rFonts w:ascii="Courier New" w:hAnsi="Courier New" w:hint="default"/>
      </w:rPr>
    </w:lvl>
    <w:lvl w:ilvl="5" w:tplc="4C90BCDA" w:tentative="1">
      <w:start w:val="1"/>
      <w:numFmt w:val="bullet"/>
      <w:lvlText w:val=""/>
      <w:lvlJc w:val="left"/>
      <w:pPr>
        <w:tabs>
          <w:tab w:val="num" w:pos="4341"/>
        </w:tabs>
        <w:ind w:left="4341" w:hanging="360"/>
      </w:pPr>
      <w:rPr>
        <w:rFonts w:ascii="Wingdings" w:hAnsi="Wingdings" w:hint="default"/>
      </w:rPr>
    </w:lvl>
    <w:lvl w:ilvl="6" w:tplc="A0520876" w:tentative="1">
      <w:start w:val="1"/>
      <w:numFmt w:val="bullet"/>
      <w:lvlText w:val=""/>
      <w:lvlJc w:val="left"/>
      <w:pPr>
        <w:tabs>
          <w:tab w:val="num" w:pos="5061"/>
        </w:tabs>
        <w:ind w:left="5061" w:hanging="360"/>
      </w:pPr>
      <w:rPr>
        <w:rFonts w:ascii="Symbol" w:hAnsi="Symbol" w:hint="default"/>
      </w:rPr>
    </w:lvl>
    <w:lvl w:ilvl="7" w:tplc="0AD6FED8" w:tentative="1">
      <w:start w:val="1"/>
      <w:numFmt w:val="bullet"/>
      <w:lvlText w:val="o"/>
      <w:lvlJc w:val="left"/>
      <w:pPr>
        <w:tabs>
          <w:tab w:val="num" w:pos="5781"/>
        </w:tabs>
        <w:ind w:left="5781" w:hanging="360"/>
      </w:pPr>
      <w:rPr>
        <w:rFonts w:ascii="Courier New" w:hAnsi="Courier New" w:hint="default"/>
      </w:rPr>
    </w:lvl>
    <w:lvl w:ilvl="8" w:tplc="2F9CCE2A" w:tentative="1">
      <w:start w:val="1"/>
      <w:numFmt w:val="bullet"/>
      <w:lvlText w:val=""/>
      <w:lvlJc w:val="left"/>
      <w:pPr>
        <w:tabs>
          <w:tab w:val="num" w:pos="6501"/>
        </w:tabs>
        <w:ind w:left="6501" w:hanging="360"/>
      </w:pPr>
      <w:rPr>
        <w:rFonts w:ascii="Wingdings" w:hAnsi="Wingdings" w:hint="default"/>
      </w:rPr>
    </w:lvl>
  </w:abstractNum>
  <w:abstractNum w:abstractNumId="25">
    <w:nsid w:val="5DF0191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6">
    <w:nsid w:val="66355F29"/>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7">
    <w:nsid w:val="68205A90"/>
    <w:multiLevelType w:val="hybridMultilevel"/>
    <w:tmpl w:val="0C66034A"/>
    <w:lvl w:ilvl="0" w:tplc="643A6026">
      <w:start w:val="1"/>
      <w:numFmt w:val="bullet"/>
      <w:lvlText w:val=""/>
      <w:lvlJc w:val="left"/>
      <w:pPr>
        <w:tabs>
          <w:tab w:val="num" w:pos="720"/>
        </w:tabs>
        <w:ind w:left="720" w:hanging="360"/>
      </w:pPr>
      <w:rPr>
        <w:rFonts w:ascii="Wingdings" w:hAnsi="Wingdings" w:hint="default"/>
      </w:rPr>
    </w:lvl>
    <w:lvl w:ilvl="1" w:tplc="1B84E79A" w:tentative="1">
      <w:start w:val="1"/>
      <w:numFmt w:val="bullet"/>
      <w:lvlText w:val="o"/>
      <w:lvlJc w:val="left"/>
      <w:pPr>
        <w:tabs>
          <w:tab w:val="num" w:pos="1440"/>
        </w:tabs>
        <w:ind w:left="1440" w:hanging="360"/>
      </w:pPr>
      <w:rPr>
        <w:rFonts w:ascii="Courier New" w:hAnsi="Courier New" w:hint="default"/>
      </w:rPr>
    </w:lvl>
    <w:lvl w:ilvl="2" w:tplc="BE44C0B8" w:tentative="1">
      <w:start w:val="1"/>
      <w:numFmt w:val="bullet"/>
      <w:lvlText w:val=""/>
      <w:lvlJc w:val="left"/>
      <w:pPr>
        <w:tabs>
          <w:tab w:val="num" w:pos="2160"/>
        </w:tabs>
        <w:ind w:left="2160" w:hanging="360"/>
      </w:pPr>
      <w:rPr>
        <w:rFonts w:ascii="Wingdings" w:hAnsi="Wingdings" w:hint="default"/>
      </w:rPr>
    </w:lvl>
    <w:lvl w:ilvl="3" w:tplc="F9A24B1C" w:tentative="1">
      <w:start w:val="1"/>
      <w:numFmt w:val="bullet"/>
      <w:lvlText w:val=""/>
      <w:lvlJc w:val="left"/>
      <w:pPr>
        <w:tabs>
          <w:tab w:val="num" w:pos="2880"/>
        </w:tabs>
        <w:ind w:left="2880" w:hanging="360"/>
      </w:pPr>
      <w:rPr>
        <w:rFonts w:ascii="Symbol" w:hAnsi="Symbol" w:hint="default"/>
      </w:rPr>
    </w:lvl>
    <w:lvl w:ilvl="4" w:tplc="CBC4C61E" w:tentative="1">
      <w:start w:val="1"/>
      <w:numFmt w:val="bullet"/>
      <w:lvlText w:val="o"/>
      <w:lvlJc w:val="left"/>
      <w:pPr>
        <w:tabs>
          <w:tab w:val="num" w:pos="3600"/>
        </w:tabs>
        <w:ind w:left="3600" w:hanging="360"/>
      </w:pPr>
      <w:rPr>
        <w:rFonts w:ascii="Courier New" w:hAnsi="Courier New" w:hint="default"/>
      </w:rPr>
    </w:lvl>
    <w:lvl w:ilvl="5" w:tplc="FD66C0B8" w:tentative="1">
      <w:start w:val="1"/>
      <w:numFmt w:val="bullet"/>
      <w:lvlText w:val=""/>
      <w:lvlJc w:val="left"/>
      <w:pPr>
        <w:tabs>
          <w:tab w:val="num" w:pos="4320"/>
        </w:tabs>
        <w:ind w:left="4320" w:hanging="360"/>
      </w:pPr>
      <w:rPr>
        <w:rFonts w:ascii="Wingdings" w:hAnsi="Wingdings" w:hint="default"/>
      </w:rPr>
    </w:lvl>
    <w:lvl w:ilvl="6" w:tplc="DF880680" w:tentative="1">
      <w:start w:val="1"/>
      <w:numFmt w:val="bullet"/>
      <w:lvlText w:val=""/>
      <w:lvlJc w:val="left"/>
      <w:pPr>
        <w:tabs>
          <w:tab w:val="num" w:pos="5040"/>
        </w:tabs>
        <w:ind w:left="5040" w:hanging="360"/>
      </w:pPr>
      <w:rPr>
        <w:rFonts w:ascii="Symbol" w:hAnsi="Symbol" w:hint="default"/>
      </w:rPr>
    </w:lvl>
    <w:lvl w:ilvl="7" w:tplc="B7388716" w:tentative="1">
      <w:start w:val="1"/>
      <w:numFmt w:val="bullet"/>
      <w:lvlText w:val="o"/>
      <w:lvlJc w:val="left"/>
      <w:pPr>
        <w:tabs>
          <w:tab w:val="num" w:pos="5760"/>
        </w:tabs>
        <w:ind w:left="5760" w:hanging="360"/>
      </w:pPr>
      <w:rPr>
        <w:rFonts w:ascii="Courier New" w:hAnsi="Courier New" w:hint="default"/>
      </w:rPr>
    </w:lvl>
    <w:lvl w:ilvl="8" w:tplc="F212573A" w:tentative="1">
      <w:start w:val="1"/>
      <w:numFmt w:val="bullet"/>
      <w:lvlText w:val=""/>
      <w:lvlJc w:val="left"/>
      <w:pPr>
        <w:tabs>
          <w:tab w:val="num" w:pos="6480"/>
        </w:tabs>
        <w:ind w:left="6480" w:hanging="360"/>
      </w:pPr>
      <w:rPr>
        <w:rFonts w:ascii="Wingdings" w:hAnsi="Wingdings" w:hint="default"/>
      </w:rPr>
    </w:lvl>
  </w:abstractNum>
  <w:abstractNum w:abstractNumId="28">
    <w:nsid w:val="6872261C"/>
    <w:multiLevelType w:val="hybridMultilevel"/>
    <w:tmpl w:val="930A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9">
    <w:nsid w:val="6BDA5BF4"/>
    <w:multiLevelType w:val="hybridMultilevel"/>
    <w:tmpl w:val="F02C5A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C444A37"/>
    <w:multiLevelType w:val="hybridMultilevel"/>
    <w:tmpl w:val="C65E9804"/>
    <w:lvl w:ilvl="0" w:tplc="ABF43C36">
      <w:start w:val="1"/>
      <w:numFmt w:val="bullet"/>
      <w:lvlText w:val=""/>
      <w:lvlJc w:val="left"/>
      <w:pPr>
        <w:tabs>
          <w:tab w:val="num" w:pos="1070"/>
        </w:tabs>
        <w:ind w:left="1070" w:hanging="360"/>
      </w:pPr>
      <w:rPr>
        <w:rFonts w:ascii="Wingdings" w:hAnsi="Wingdings" w:hint="default"/>
      </w:rPr>
    </w:lvl>
    <w:lvl w:ilvl="1" w:tplc="73340DB4" w:tentative="1">
      <w:start w:val="1"/>
      <w:numFmt w:val="bullet"/>
      <w:lvlText w:val="o"/>
      <w:lvlJc w:val="left"/>
      <w:pPr>
        <w:tabs>
          <w:tab w:val="num" w:pos="2160"/>
        </w:tabs>
        <w:ind w:left="2160" w:hanging="360"/>
      </w:pPr>
      <w:rPr>
        <w:rFonts w:ascii="Courier New" w:hAnsi="Courier New" w:hint="default"/>
      </w:rPr>
    </w:lvl>
    <w:lvl w:ilvl="2" w:tplc="FB3A8A06" w:tentative="1">
      <w:start w:val="1"/>
      <w:numFmt w:val="bullet"/>
      <w:lvlText w:val=""/>
      <w:lvlJc w:val="left"/>
      <w:pPr>
        <w:tabs>
          <w:tab w:val="num" w:pos="2880"/>
        </w:tabs>
        <w:ind w:left="2880" w:hanging="360"/>
      </w:pPr>
      <w:rPr>
        <w:rFonts w:ascii="Wingdings" w:hAnsi="Wingdings" w:hint="default"/>
      </w:rPr>
    </w:lvl>
    <w:lvl w:ilvl="3" w:tplc="6A00028C" w:tentative="1">
      <w:start w:val="1"/>
      <w:numFmt w:val="bullet"/>
      <w:lvlText w:val=""/>
      <w:lvlJc w:val="left"/>
      <w:pPr>
        <w:tabs>
          <w:tab w:val="num" w:pos="3600"/>
        </w:tabs>
        <w:ind w:left="3600" w:hanging="360"/>
      </w:pPr>
      <w:rPr>
        <w:rFonts w:ascii="Symbol" w:hAnsi="Symbol" w:hint="default"/>
      </w:rPr>
    </w:lvl>
    <w:lvl w:ilvl="4" w:tplc="FF8A0EAC" w:tentative="1">
      <w:start w:val="1"/>
      <w:numFmt w:val="bullet"/>
      <w:lvlText w:val="o"/>
      <w:lvlJc w:val="left"/>
      <w:pPr>
        <w:tabs>
          <w:tab w:val="num" w:pos="4320"/>
        </w:tabs>
        <w:ind w:left="4320" w:hanging="360"/>
      </w:pPr>
      <w:rPr>
        <w:rFonts w:ascii="Courier New" w:hAnsi="Courier New" w:hint="default"/>
      </w:rPr>
    </w:lvl>
    <w:lvl w:ilvl="5" w:tplc="62B4330A" w:tentative="1">
      <w:start w:val="1"/>
      <w:numFmt w:val="bullet"/>
      <w:lvlText w:val=""/>
      <w:lvlJc w:val="left"/>
      <w:pPr>
        <w:tabs>
          <w:tab w:val="num" w:pos="5040"/>
        </w:tabs>
        <w:ind w:left="5040" w:hanging="360"/>
      </w:pPr>
      <w:rPr>
        <w:rFonts w:ascii="Wingdings" w:hAnsi="Wingdings" w:hint="default"/>
      </w:rPr>
    </w:lvl>
    <w:lvl w:ilvl="6" w:tplc="5BECD00E" w:tentative="1">
      <w:start w:val="1"/>
      <w:numFmt w:val="bullet"/>
      <w:lvlText w:val=""/>
      <w:lvlJc w:val="left"/>
      <w:pPr>
        <w:tabs>
          <w:tab w:val="num" w:pos="5760"/>
        </w:tabs>
        <w:ind w:left="5760" w:hanging="360"/>
      </w:pPr>
      <w:rPr>
        <w:rFonts w:ascii="Symbol" w:hAnsi="Symbol" w:hint="default"/>
      </w:rPr>
    </w:lvl>
    <w:lvl w:ilvl="7" w:tplc="4C4C6D22" w:tentative="1">
      <w:start w:val="1"/>
      <w:numFmt w:val="bullet"/>
      <w:lvlText w:val="o"/>
      <w:lvlJc w:val="left"/>
      <w:pPr>
        <w:tabs>
          <w:tab w:val="num" w:pos="6480"/>
        </w:tabs>
        <w:ind w:left="6480" w:hanging="360"/>
      </w:pPr>
      <w:rPr>
        <w:rFonts w:ascii="Courier New" w:hAnsi="Courier New" w:hint="default"/>
      </w:rPr>
    </w:lvl>
    <w:lvl w:ilvl="8" w:tplc="29DADC08" w:tentative="1">
      <w:start w:val="1"/>
      <w:numFmt w:val="bullet"/>
      <w:lvlText w:val=""/>
      <w:lvlJc w:val="left"/>
      <w:pPr>
        <w:tabs>
          <w:tab w:val="num" w:pos="7200"/>
        </w:tabs>
        <w:ind w:left="7200" w:hanging="360"/>
      </w:pPr>
      <w:rPr>
        <w:rFonts w:ascii="Wingdings" w:hAnsi="Wingdings" w:hint="default"/>
      </w:rPr>
    </w:lvl>
  </w:abstractNum>
  <w:abstractNum w:abstractNumId="31">
    <w:nsid w:val="6D053217"/>
    <w:multiLevelType w:val="hybridMultilevel"/>
    <w:tmpl w:val="C89A58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0444391"/>
    <w:multiLevelType w:val="hybridMultilevel"/>
    <w:tmpl w:val="82EC0F96"/>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1D12AC9"/>
    <w:multiLevelType w:val="hybridMultilevel"/>
    <w:tmpl w:val="DC9E4022"/>
    <w:lvl w:ilvl="0" w:tplc="04090001">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1D4300E"/>
    <w:multiLevelType w:val="hybridMultilevel"/>
    <w:tmpl w:val="8C62209E"/>
    <w:lvl w:ilvl="0" w:tplc="895CF9B2">
      <w:start w:val="1"/>
      <w:numFmt w:val="bullet"/>
      <w:lvlText w:val=""/>
      <w:lvlJc w:val="left"/>
      <w:pPr>
        <w:tabs>
          <w:tab w:val="num" w:pos="720"/>
        </w:tabs>
        <w:ind w:left="720" w:hanging="360"/>
      </w:pPr>
      <w:rPr>
        <w:rFonts w:ascii="Wingdings" w:hAnsi="Wingdings" w:hint="default"/>
      </w:rPr>
    </w:lvl>
    <w:lvl w:ilvl="1" w:tplc="DFC62C50" w:tentative="1">
      <w:start w:val="1"/>
      <w:numFmt w:val="bullet"/>
      <w:lvlText w:val="o"/>
      <w:lvlJc w:val="left"/>
      <w:pPr>
        <w:tabs>
          <w:tab w:val="num" w:pos="1440"/>
        </w:tabs>
        <w:ind w:left="1440" w:hanging="360"/>
      </w:pPr>
      <w:rPr>
        <w:rFonts w:ascii="Courier New" w:hAnsi="Courier New" w:hint="default"/>
      </w:rPr>
    </w:lvl>
    <w:lvl w:ilvl="2" w:tplc="44D406EA" w:tentative="1">
      <w:start w:val="1"/>
      <w:numFmt w:val="bullet"/>
      <w:lvlText w:val=""/>
      <w:lvlJc w:val="left"/>
      <w:pPr>
        <w:tabs>
          <w:tab w:val="num" w:pos="2160"/>
        </w:tabs>
        <w:ind w:left="2160" w:hanging="360"/>
      </w:pPr>
      <w:rPr>
        <w:rFonts w:ascii="Wingdings" w:hAnsi="Wingdings" w:hint="default"/>
      </w:rPr>
    </w:lvl>
    <w:lvl w:ilvl="3" w:tplc="BE322278" w:tentative="1">
      <w:start w:val="1"/>
      <w:numFmt w:val="bullet"/>
      <w:lvlText w:val=""/>
      <w:lvlJc w:val="left"/>
      <w:pPr>
        <w:tabs>
          <w:tab w:val="num" w:pos="2880"/>
        </w:tabs>
        <w:ind w:left="2880" w:hanging="360"/>
      </w:pPr>
      <w:rPr>
        <w:rFonts w:ascii="Symbol" w:hAnsi="Symbol" w:hint="default"/>
      </w:rPr>
    </w:lvl>
    <w:lvl w:ilvl="4" w:tplc="CB8EC112" w:tentative="1">
      <w:start w:val="1"/>
      <w:numFmt w:val="bullet"/>
      <w:lvlText w:val="o"/>
      <w:lvlJc w:val="left"/>
      <w:pPr>
        <w:tabs>
          <w:tab w:val="num" w:pos="3600"/>
        </w:tabs>
        <w:ind w:left="3600" w:hanging="360"/>
      </w:pPr>
      <w:rPr>
        <w:rFonts w:ascii="Courier New" w:hAnsi="Courier New" w:hint="default"/>
      </w:rPr>
    </w:lvl>
    <w:lvl w:ilvl="5" w:tplc="6D222DF6" w:tentative="1">
      <w:start w:val="1"/>
      <w:numFmt w:val="bullet"/>
      <w:lvlText w:val=""/>
      <w:lvlJc w:val="left"/>
      <w:pPr>
        <w:tabs>
          <w:tab w:val="num" w:pos="4320"/>
        </w:tabs>
        <w:ind w:left="4320" w:hanging="360"/>
      </w:pPr>
      <w:rPr>
        <w:rFonts w:ascii="Wingdings" w:hAnsi="Wingdings" w:hint="default"/>
      </w:rPr>
    </w:lvl>
    <w:lvl w:ilvl="6" w:tplc="941C7818" w:tentative="1">
      <w:start w:val="1"/>
      <w:numFmt w:val="bullet"/>
      <w:lvlText w:val=""/>
      <w:lvlJc w:val="left"/>
      <w:pPr>
        <w:tabs>
          <w:tab w:val="num" w:pos="5040"/>
        </w:tabs>
        <w:ind w:left="5040" w:hanging="360"/>
      </w:pPr>
      <w:rPr>
        <w:rFonts w:ascii="Symbol" w:hAnsi="Symbol" w:hint="default"/>
      </w:rPr>
    </w:lvl>
    <w:lvl w:ilvl="7" w:tplc="9D0E9070" w:tentative="1">
      <w:start w:val="1"/>
      <w:numFmt w:val="bullet"/>
      <w:lvlText w:val="o"/>
      <w:lvlJc w:val="left"/>
      <w:pPr>
        <w:tabs>
          <w:tab w:val="num" w:pos="5760"/>
        </w:tabs>
        <w:ind w:left="5760" w:hanging="360"/>
      </w:pPr>
      <w:rPr>
        <w:rFonts w:ascii="Courier New" w:hAnsi="Courier New" w:hint="default"/>
      </w:rPr>
    </w:lvl>
    <w:lvl w:ilvl="8" w:tplc="8766DA8E" w:tentative="1">
      <w:start w:val="1"/>
      <w:numFmt w:val="bullet"/>
      <w:lvlText w:val=""/>
      <w:lvlJc w:val="left"/>
      <w:pPr>
        <w:tabs>
          <w:tab w:val="num" w:pos="6480"/>
        </w:tabs>
        <w:ind w:left="6480" w:hanging="360"/>
      </w:pPr>
      <w:rPr>
        <w:rFonts w:ascii="Wingdings" w:hAnsi="Wingdings" w:hint="default"/>
      </w:rPr>
    </w:lvl>
  </w:abstractNum>
  <w:abstractNum w:abstractNumId="35">
    <w:nsid w:val="720A4A1D"/>
    <w:multiLevelType w:val="multilevel"/>
    <w:tmpl w:val="359045AC"/>
    <w:lvl w:ilvl="0">
      <w:start w:val="1"/>
      <w:numFmt w:val="decimal"/>
      <w:lvlText w:val="%1."/>
      <w:lvlJc w:val="left"/>
      <w:pPr>
        <w:ind w:left="360" w:hanging="360"/>
      </w:pPr>
      <w:rPr>
        <w:rFonts w:hint="default"/>
      </w:rPr>
    </w:lvl>
    <w:lvl w:ilvl="1">
      <w:start w:val="1"/>
      <w:numFmt w:val="decimal"/>
      <w:pStyle w:val="Estilo2"/>
      <w:lvlText w:val="%1.%2."/>
      <w:lvlJc w:val="left"/>
      <w:pPr>
        <w:ind w:left="792" w:hanging="432"/>
      </w:pPr>
      <w:rPr>
        <w:rFonts w:hint="default"/>
      </w:rPr>
    </w:lvl>
    <w:lvl w:ilvl="2">
      <w:start w:val="1"/>
      <w:numFmt w:val="decimal"/>
      <w:pStyle w:val="Esti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B3D20E2"/>
    <w:multiLevelType w:val="hybridMultilevel"/>
    <w:tmpl w:val="8D5C81AC"/>
    <w:lvl w:ilvl="0" w:tplc="6B82F15C">
      <w:start w:val="1"/>
      <w:numFmt w:val="bullet"/>
      <w:lvlText w:val=""/>
      <w:lvlJc w:val="left"/>
      <w:pPr>
        <w:tabs>
          <w:tab w:val="num" w:pos="720"/>
        </w:tabs>
        <w:ind w:left="720" w:hanging="360"/>
      </w:pPr>
      <w:rPr>
        <w:rFonts w:ascii="Wingdings" w:hAnsi="Wingdings" w:hint="default"/>
      </w:rPr>
    </w:lvl>
    <w:lvl w:ilvl="1" w:tplc="E1A87D06" w:tentative="1">
      <w:start w:val="1"/>
      <w:numFmt w:val="bullet"/>
      <w:lvlText w:val="o"/>
      <w:lvlJc w:val="left"/>
      <w:pPr>
        <w:tabs>
          <w:tab w:val="num" w:pos="1440"/>
        </w:tabs>
        <w:ind w:left="1440" w:hanging="360"/>
      </w:pPr>
      <w:rPr>
        <w:rFonts w:ascii="Courier New" w:hAnsi="Courier New" w:hint="default"/>
      </w:rPr>
    </w:lvl>
    <w:lvl w:ilvl="2" w:tplc="C6AE8872" w:tentative="1">
      <w:start w:val="1"/>
      <w:numFmt w:val="bullet"/>
      <w:lvlText w:val=""/>
      <w:lvlJc w:val="left"/>
      <w:pPr>
        <w:tabs>
          <w:tab w:val="num" w:pos="2160"/>
        </w:tabs>
        <w:ind w:left="2160" w:hanging="360"/>
      </w:pPr>
      <w:rPr>
        <w:rFonts w:ascii="Wingdings" w:hAnsi="Wingdings" w:hint="default"/>
      </w:rPr>
    </w:lvl>
    <w:lvl w:ilvl="3" w:tplc="FEC20816" w:tentative="1">
      <w:start w:val="1"/>
      <w:numFmt w:val="bullet"/>
      <w:lvlText w:val=""/>
      <w:lvlJc w:val="left"/>
      <w:pPr>
        <w:tabs>
          <w:tab w:val="num" w:pos="2880"/>
        </w:tabs>
        <w:ind w:left="2880" w:hanging="360"/>
      </w:pPr>
      <w:rPr>
        <w:rFonts w:ascii="Symbol" w:hAnsi="Symbol" w:hint="default"/>
      </w:rPr>
    </w:lvl>
    <w:lvl w:ilvl="4" w:tplc="6F5A4FC8" w:tentative="1">
      <w:start w:val="1"/>
      <w:numFmt w:val="bullet"/>
      <w:lvlText w:val="o"/>
      <w:lvlJc w:val="left"/>
      <w:pPr>
        <w:tabs>
          <w:tab w:val="num" w:pos="3600"/>
        </w:tabs>
        <w:ind w:left="3600" w:hanging="360"/>
      </w:pPr>
      <w:rPr>
        <w:rFonts w:ascii="Courier New" w:hAnsi="Courier New" w:hint="default"/>
      </w:rPr>
    </w:lvl>
    <w:lvl w:ilvl="5" w:tplc="FCE20F98" w:tentative="1">
      <w:start w:val="1"/>
      <w:numFmt w:val="bullet"/>
      <w:lvlText w:val=""/>
      <w:lvlJc w:val="left"/>
      <w:pPr>
        <w:tabs>
          <w:tab w:val="num" w:pos="4320"/>
        </w:tabs>
        <w:ind w:left="4320" w:hanging="360"/>
      </w:pPr>
      <w:rPr>
        <w:rFonts w:ascii="Wingdings" w:hAnsi="Wingdings" w:hint="default"/>
      </w:rPr>
    </w:lvl>
    <w:lvl w:ilvl="6" w:tplc="7FC2D6EC" w:tentative="1">
      <w:start w:val="1"/>
      <w:numFmt w:val="bullet"/>
      <w:lvlText w:val=""/>
      <w:lvlJc w:val="left"/>
      <w:pPr>
        <w:tabs>
          <w:tab w:val="num" w:pos="5040"/>
        </w:tabs>
        <w:ind w:left="5040" w:hanging="360"/>
      </w:pPr>
      <w:rPr>
        <w:rFonts w:ascii="Symbol" w:hAnsi="Symbol" w:hint="default"/>
      </w:rPr>
    </w:lvl>
    <w:lvl w:ilvl="7" w:tplc="A89E6702" w:tentative="1">
      <w:start w:val="1"/>
      <w:numFmt w:val="bullet"/>
      <w:lvlText w:val="o"/>
      <w:lvlJc w:val="left"/>
      <w:pPr>
        <w:tabs>
          <w:tab w:val="num" w:pos="5760"/>
        </w:tabs>
        <w:ind w:left="5760" w:hanging="360"/>
      </w:pPr>
      <w:rPr>
        <w:rFonts w:ascii="Courier New" w:hAnsi="Courier New" w:hint="default"/>
      </w:rPr>
    </w:lvl>
    <w:lvl w:ilvl="8" w:tplc="25BC143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0"/>
  </w:num>
  <w:num w:numId="3">
    <w:abstractNumId w:val="0"/>
  </w:num>
  <w:num w:numId="4">
    <w:abstractNumId w:val="14"/>
  </w:num>
  <w:num w:numId="5">
    <w:abstractNumId w:val="13"/>
  </w:num>
  <w:num w:numId="6">
    <w:abstractNumId w:val="30"/>
  </w:num>
  <w:num w:numId="7">
    <w:abstractNumId w:val="36"/>
  </w:num>
  <w:num w:numId="8">
    <w:abstractNumId w:val="5"/>
  </w:num>
  <w:num w:numId="9">
    <w:abstractNumId w:val="34"/>
  </w:num>
  <w:num w:numId="10">
    <w:abstractNumId w:val="27"/>
  </w:num>
  <w:num w:numId="11">
    <w:abstractNumId w:val="21"/>
  </w:num>
  <w:num w:numId="12">
    <w:abstractNumId w:val="22"/>
  </w:num>
  <w:num w:numId="13">
    <w:abstractNumId w:val="24"/>
  </w:num>
  <w:num w:numId="14">
    <w:abstractNumId w:val="25"/>
  </w:num>
  <w:num w:numId="15">
    <w:abstractNumId w:val="26"/>
  </w:num>
  <w:num w:numId="16">
    <w:abstractNumId w:val="35"/>
  </w:num>
  <w:num w:numId="17">
    <w:abstractNumId w:val="33"/>
  </w:num>
  <w:num w:numId="18">
    <w:abstractNumId w:val="32"/>
  </w:num>
  <w:num w:numId="19">
    <w:abstractNumId w:val="10"/>
  </w:num>
  <w:num w:numId="20">
    <w:abstractNumId w:val="29"/>
  </w:num>
  <w:num w:numId="21">
    <w:abstractNumId w:val="6"/>
  </w:num>
  <w:num w:numId="22">
    <w:abstractNumId w:val="16"/>
  </w:num>
  <w:num w:numId="23">
    <w:abstractNumId w:val="20"/>
  </w:num>
  <w:num w:numId="24">
    <w:abstractNumId w:val="19"/>
  </w:num>
  <w:num w:numId="25">
    <w:abstractNumId w:val="9"/>
  </w:num>
  <w:num w:numId="26">
    <w:abstractNumId w:val="12"/>
  </w:num>
  <w:num w:numId="27">
    <w:abstractNumId w:val="0"/>
  </w:num>
  <w:num w:numId="28">
    <w:abstractNumId w:val="0"/>
  </w:num>
  <w:num w:numId="29">
    <w:abstractNumId w:val="0"/>
  </w:num>
  <w:num w:numId="30">
    <w:abstractNumId w:val="0"/>
  </w:num>
  <w:num w:numId="31">
    <w:abstractNumId w:val="31"/>
  </w:num>
  <w:num w:numId="32">
    <w:abstractNumId w:val="23"/>
  </w:num>
  <w:num w:numId="33">
    <w:abstractNumId w:val="8"/>
  </w:num>
  <w:num w:numId="34">
    <w:abstractNumId w:val="1"/>
  </w:num>
  <w:num w:numId="35">
    <w:abstractNumId w:val="7"/>
  </w:num>
  <w:num w:numId="36">
    <w:abstractNumId w:val="28"/>
  </w:num>
  <w:num w:numId="37">
    <w:abstractNumId w:val="4"/>
  </w:num>
  <w:num w:numId="38">
    <w:abstractNumId w:val="18"/>
  </w:num>
  <w:num w:numId="39">
    <w:abstractNumId w:val="17"/>
  </w:num>
  <w:num w:numId="40">
    <w:abstractNumId w:val="3"/>
  </w:num>
  <w:num w:numId="41">
    <w:abstractNumId w:val="15"/>
  </w:num>
  <w:num w:numId="42">
    <w:abstractNumId w:val="2"/>
  </w:num>
  <w:num w:numId="43">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8" w:dllVersion="513" w:checkStyle="1"/>
  <w:activeWritingStyle w:appName="MSWord" w:lang="en-GB" w:vendorID="8" w:dllVersion="513"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374"/>
    <w:rsid w:val="000463C3"/>
    <w:rsid w:val="00084E33"/>
    <w:rsid w:val="00090414"/>
    <w:rsid w:val="0009106A"/>
    <w:rsid w:val="000B0543"/>
    <w:rsid w:val="000B16C6"/>
    <w:rsid w:val="000B27B3"/>
    <w:rsid w:val="000B3506"/>
    <w:rsid w:val="000D129C"/>
    <w:rsid w:val="000D5A8A"/>
    <w:rsid w:val="0010379D"/>
    <w:rsid w:val="001173B8"/>
    <w:rsid w:val="00120941"/>
    <w:rsid w:val="00123A22"/>
    <w:rsid w:val="00125ADF"/>
    <w:rsid w:val="00132540"/>
    <w:rsid w:val="0016692A"/>
    <w:rsid w:val="00167056"/>
    <w:rsid w:val="001B0575"/>
    <w:rsid w:val="001B375D"/>
    <w:rsid w:val="001D4FEF"/>
    <w:rsid w:val="001E374E"/>
    <w:rsid w:val="001E71A0"/>
    <w:rsid w:val="00204810"/>
    <w:rsid w:val="00227DBD"/>
    <w:rsid w:val="00250027"/>
    <w:rsid w:val="002669DD"/>
    <w:rsid w:val="002732DA"/>
    <w:rsid w:val="0028580B"/>
    <w:rsid w:val="00286506"/>
    <w:rsid w:val="00296374"/>
    <w:rsid w:val="00297856"/>
    <w:rsid w:val="002F2513"/>
    <w:rsid w:val="002F66DB"/>
    <w:rsid w:val="002F717F"/>
    <w:rsid w:val="00316D75"/>
    <w:rsid w:val="003217B3"/>
    <w:rsid w:val="00325269"/>
    <w:rsid w:val="00326745"/>
    <w:rsid w:val="00341FF8"/>
    <w:rsid w:val="003469FD"/>
    <w:rsid w:val="00363EC4"/>
    <w:rsid w:val="00373DC6"/>
    <w:rsid w:val="0038508A"/>
    <w:rsid w:val="003A42CD"/>
    <w:rsid w:val="003C2008"/>
    <w:rsid w:val="003C4137"/>
    <w:rsid w:val="003E64A3"/>
    <w:rsid w:val="00406E34"/>
    <w:rsid w:val="004173C3"/>
    <w:rsid w:val="00470D99"/>
    <w:rsid w:val="004A7A89"/>
    <w:rsid w:val="004D48C0"/>
    <w:rsid w:val="004D627A"/>
    <w:rsid w:val="004E2B5B"/>
    <w:rsid w:val="00505438"/>
    <w:rsid w:val="00522B1B"/>
    <w:rsid w:val="00527D9F"/>
    <w:rsid w:val="00540084"/>
    <w:rsid w:val="005561BF"/>
    <w:rsid w:val="00562868"/>
    <w:rsid w:val="00564F18"/>
    <w:rsid w:val="00592CCF"/>
    <w:rsid w:val="005C73AD"/>
    <w:rsid w:val="005D6C68"/>
    <w:rsid w:val="005F30BC"/>
    <w:rsid w:val="005F3425"/>
    <w:rsid w:val="00673EF3"/>
    <w:rsid w:val="0067788C"/>
    <w:rsid w:val="00690F1D"/>
    <w:rsid w:val="006968C7"/>
    <w:rsid w:val="006C6C5D"/>
    <w:rsid w:val="006D365A"/>
    <w:rsid w:val="006E236C"/>
    <w:rsid w:val="006F6C2A"/>
    <w:rsid w:val="00716E19"/>
    <w:rsid w:val="00722E01"/>
    <w:rsid w:val="00733FB6"/>
    <w:rsid w:val="0074521A"/>
    <w:rsid w:val="007879C3"/>
    <w:rsid w:val="0079457B"/>
    <w:rsid w:val="007A20E3"/>
    <w:rsid w:val="007A38F1"/>
    <w:rsid w:val="007B4680"/>
    <w:rsid w:val="007F48E9"/>
    <w:rsid w:val="00803A16"/>
    <w:rsid w:val="0081191E"/>
    <w:rsid w:val="00812BB7"/>
    <w:rsid w:val="00812F88"/>
    <w:rsid w:val="0082029D"/>
    <w:rsid w:val="00824144"/>
    <w:rsid w:val="00825DD2"/>
    <w:rsid w:val="00842E4C"/>
    <w:rsid w:val="00847682"/>
    <w:rsid w:val="0087157C"/>
    <w:rsid w:val="0087326B"/>
    <w:rsid w:val="00880401"/>
    <w:rsid w:val="008967DA"/>
    <w:rsid w:val="008B35CE"/>
    <w:rsid w:val="008B4EB7"/>
    <w:rsid w:val="008B7BD5"/>
    <w:rsid w:val="008C0D04"/>
    <w:rsid w:val="008D289F"/>
    <w:rsid w:val="008E7950"/>
    <w:rsid w:val="008F11E5"/>
    <w:rsid w:val="00914B0D"/>
    <w:rsid w:val="00915622"/>
    <w:rsid w:val="00922F3A"/>
    <w:rsid w:val="00924BAC"/>
    <w:rsid w:val="009355E1"/>
    <w:rsid w:val="009357FE"/>
    <w:rsid w:val="009762EB"/>
    <w:rsid w:val="009960B3"/>
    <w:rsid w:val="009A4A78"/>
    <w:rsid w:val="009D3D4F"/>
    <w:rsid w:val="009F7193"/>
    <w:rsid w:val="00A228F2"/>
    <w:rsid w:val="00A26B23"/>
    <w:rsid w:val="00A46269"/>
    <w:rsid w:val="00A540B7"/>
    <w:rsid w:val="00AD0A7C"/>
    <w:rsid w:val="00AD23C6"/>
    <w:rsid w:val="00AE3D95"/>
    <w:rsid w:val="00B05B44"/>
    <w:rsid w:val="00B062B3"/>
    <w:rsid w:val="00B126EC"/>
    <w:rsid w:val="00B20DA1"/>
    <w:rsid w:val="00B24E78"/>
    <w:rsid w:val="00B32D8F"/>
    <w:rsid w:val="00B3308A"/>
    <w:rsid w:val="00B44961"/>
    <w:rsid w:val="00B54234"/>
    <w:rsid w:val="00B55ACD"/>
    <w:rsid w:val="00B7019B"/>
    <w:rsid w:val="00B979D5"/>
    <w:rsid w:val="00BA3CB6"/>
    <w:rsid w:val="00BB0B7B"/>
    <w:rsid w:val="00BB73EC"/>
    <w:rsid w:val="00BC197C"/>
    <w:rsid w:val="00BC3C52"/>
    <w:rsid w:val="00BC5961"/>
    <w:rsid w:val="00BD25C5"/>
    <w:rsid w:val="00C049D1"/>
    <w:rsid w:val="00C27925"/>
    <w:rsid w:val="00C46157"/>
    <w:rsid w:val="00C5064E"/>
    <w:rsid w:val="00C57126"/>
    <w:rsid w:val="00C72083"/>
    <w:rsid w:val="00C73506"/>
    <w:rsid w:val="00CA241C"/>
    <w:rsid w:val="00CB23E7"/>
    <w:rsid w:val="00CC411E"/>
    <w:rsid w:val="00CD0E8A"/>
    <w:rsid w:val="00CF2D0D"/>
    <w:rsid w:val="00D05117"/>
    <w:rsid w:val="00D24B64"/>
    <w:rsid w:val="00D2657F"/>
    <w:rsid w:val="00D439F5"/>
    <w:rsid w:val="00D7114E"/>
    <w:rsid w:val="00D74FE2"/>
    <w:rsid w:val="00D769F7"/>
    <w:rsid w:val="00D87C06"/>
    <w:rsid w:val="00DA473F"/>
    <w:rsid w:val="00DB1351"/>
    <w:rsid w:val="00DC0075"/>
    <w:rsid w:val="00E0247F"/>
    <w:rsid w:val="00E43331"/>
    <w:rsid w:val="00E445D7"/>
    <w:rsid w:val="00E61FFE"/>
    <w:rsid w:val="00E667C7"/>
    <w:rsid w:val="00E67FB8"/>
    <w:rsid w:val="00E81987"/>
    <w:rsid w:val="00E911BC"/>
    <w:rsid w:val="00EB108D"/>
    <w:rsid w:val="00EE2B86"/>
    <w:rsid w:val="00EF792B"/>
    <w:rsid w:val="00F11A6A"/>
    <w:rsid w:val="00F11F6F"/>
    <w:rsid w:val="00F132EA"/>
    <w:rsid w:val="00F22A6A"/>
    <w:rsid w:val="00F24A86"/>
    <w:rsid w:val="00F26F0E"/>
    <w:rsid w:val="00F378B6"/>
    <w:rsid w:val="00F4214B"/>
    <w:rsid w:val="00F4479D"/>
    <w:rsid w:val="00F47F03"/>
    <w:rsid w:val="00F50D9E"/>
    <w:rsid w:val="00F62690"/>
    <w:rsid w:val="00F81F06"/>
    <w:rsid w:val="00F822A2"/>
    <w:rsid w:val="00F96BCE"/>
    <w:rsid w:val="00FB2814"/>
    <w:rsid w:val="00FE3A47"/>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EC7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86506"/>
    <w:pPr>
      <w:widowControl w:val="0"/>
      <w:spacing w:line="240" w:lineRule="atLeast"/>
    </w:pPr>
    <w:rPr>
      <w:lang w:eastAsia="en-US"/>
    </w:rPr>
  </w:style>
  <w:style w:type="paragraph" w:styleId="Ttulo1">
    <w:name w:val="heading 1"/>
    <w:basedOn w:val="Normal"/>
    <w:next w:val="Normal"/>
    <w:qFormat/>
    <w:rsid w:val="00286506"/>
    <w:pPr>
      <w:keepNext/>
      <w:numPr>
        <w:numId w:val="3"/>
      </w:numPr>
      <w:spacing w:before="120" w:after="60"/>
      <w:outlineLvl w:val="0"/>
    </w:pPr>
    <w:rPr>
      <w:rFonts w:ascii="Arial" w:hAnsi="Arial"/>
      <w:b/>
      <w:sz w:val="24"/>
    </w:rPr>
  </w:style>
  <w:style w:type="paragraph" w:styleId="Ttulo2">
    <w:name w:val="heading 2"/>
    <w:basedOn w:val="Ttulo1"/>
    <w:next w:val="Normal"/>
    <w:qFormat/>
    <w:rsid w:val="00286506"/>
    <w:pPr>
      <w:numPr>
        <w:ilvl w:val="1"/>
      </w:numPr>
      <w:outlineLvl w:val="1"/>
    </w:pPr>
    <w:rPr>
      <w:sz w:val="20"/>
    </w:rPr>
  </w:style>
  <w:style w:type="paragraph" w:styleId="Ttulo3">
    <w:name w:val="heading 3"/>
    <w:basedOn w:val="Ttulo1"/>
    <w:next w:val="Normal"/>
    <w:qFormat/>
    <w:rsid w:val="00286506"/>
    <w:pPr>
      <w:numPr>
        <w:ilvl w:val="2"/>
      </w:numPr>
      <w:outlineLvl w:val="2"/>
    </w:pPr>
    <w:rPr>
      <w:b w:val="0"/>
      <w:i/>
      <w:sz w:val="20"/>
    </w:rPr>
  </w:style>
  <w:style w:type="paragraph" w:styleId="Ttulo4">
    <w:name w:val="heading 4"/>
    <w:basedOn w:val="Ttulo1"/>
    <w:next w:val="Normal"/>
    <w:qFormat/>
    <w:rsid w:val="00286506"/>
    <w:pPr>
      <w:numPr>
        <w:ilvl w:val="3"/>
      </w:numPr>
      <w:outlineLvl w:val="3"/>
    </w:pPr>
    <w:rPr>
      <w:b w:val="0"/>
      <w:sz w:val="20"/>
    </w:rPr>
  </w:style>
  <w:style w:type="paragraph" w:styleId="Ttulo5">
    <w:name w:val="heading 5"/>
    <w:basedOn w:val="Normal"/>
    <w:next w:val="Normal"/>
    <w:qFormat/>
    <w:rsid w:val="00286506"/>
    <w:pPr>
      <w:numPr>
        <w:ilvl w:val="4"/>
        <w:numId w:val="3"/>
      </w:numPr>
      <w:spacing w:before="240" w:after="60"/>
      <w:outlineLvl w:val="4"/>
    </w:pPr>
    <w:rPr>
      <w:sz w:val="22"/>
    </w:rPr>
  </w:style>
  <w:style w:type="paragraph" w:styleId="Ttulo6">
    <w:name w:val="heading 6"/>
    <w:basedOn w:val="Normal"/>
    <w:next w:val="Normal"/>
    <w:qFormat/>
    <w:rsid w:val="00286506"/>
    <w:pPr>
      <w:numPr>
        <w:ilvl w:val="5"/>
        <w:numId w:val="3"/>
      </w:numPr>
      <w:spacing w:before="240" w:after="60"/>
      <w:outlineLvl w:val="5"/>
    </w:pPr>
    <w:rPr>
      <w:i/>
      <w:sz w:val="22"/>
    </w:rPr>
  </w:style>
  <w:style w:type="paragraph" w:styleId="Ttulo7">
    <w:name w:val="heading 7"/>
    <w:basedOn w:val="Normal"/>
    <w:next w:val="Normal"/>
    <w:qFormat/>
    <w:rsid w:val="00286506"/>
    <w:pPr>
      <w:numPr>
        <w:ilvl w:val="6"/>
        <w:numId w:val="3"/>
      </w:numPr>
      <w:spacing w:before="240" w:after="60"/>
      <w:outlineLvl w:val="6"/>
    </w:pPr>
  </w:style>
  <w:style w:type="paragraph" w:styleId="Ttulo8">
    <w:name w:val="heading 8"/>
    <w:basedOn w:val="Normal"/>
    <w:next w:val="Normal"/>
    <w:qFormat/>
    <w:rsid w:val="00286506"/>
    <w:pPr>
      <w:numPr>
        <w:ilvl w:val="7"/>
        <w:numId w:val="3"/>
      </w:numPr>
      <w:spacing w:before="240" w:after="60"/>
      <w:outlineLvl w:val="7"/>
    </w:pPr>
    <w:rPr>
      <w:i/>
    </w:rPr>
  </w:style>
  <w:style w:type="paragraph" w:styleId="Ttulo9">
    <w:name w:val="heading 9"/>
    <w:basedOn w:val="Normal"/>
    <w:next w:val="Normal"/>
    <w:qFormat/>
    <w:rsid w:val="00286506"/>
    <w:pPr>
      <w:numPr>
        <w:ilvl w:val="8"/>
        <w:numId w:val="3"/>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286506"/>
    <w:pPr>
      <w:spacing w:before="80"/>
      <w:ind w:left="720"/>
      <w:jc w:val="both"/>
    </w:pPr>
    <w:rPr>
      <w:color w:val="000000"/>
      <w:lang w:val="en-AU"/>
    </w:rPr>
  </w:style>
  <w:style w:type="paragraph" w:styleId="Ttulo">
    <w:name w:val="Title"/>
    <w:basedOn w:val="Normal"/>
    <w:next w:val="Normal"/>
    <w:qFormat/>
    <w:rsid w:val="00286506"/>
    <w:pPr>
      <w:spacing w:line="240" w:lineRule="auto"/>
      <w:jc w:val="center"/>
    </w:pPr>
    <w:rPr>
      <w:rFonts w:ascii="Arial" w:hAnsi="Arial"/>
      <w:b/>
      <w:sz w:val="36"/>
    </w:rPr>
  </w:style>
  <w:style w:type="paragraph" w:styleId="Subttulo">
    <w:name w:val="Subtitle"/>
    <w:basedOn w:val="Normal"/>
    <w:qFormat/>
    <w:rsid w:val="00286506"/>
    <w:pPr>
      <w:spacing w:after="60"/>
      <w:jc w:val="center"/>
    </w:pPr>
    <w:rPr>
      <w:rFonts w:ascii="Arial" w:hAnsi="Arial"/>
      <w:i/>
      <w:sz w:val="36"/>
      <w:lang w:val="en-AU"/>
    </w:rPr>
  </w:style>
  <w:style w:type="paragraph" w:styleId="Recuonormal">
    <w:name w:val="Normal Indent"/>
    <w:basedOn w:val="Normal"/>
    <w:semiHidden/>
    <w:rsid w:val="00286506"/>
    <w:pPr>
      <w:ind w:left="900" w:hanging="900"/>
    </w:pPr>
  </w:style>
  <w:style w:type="paragraph" w:styleId="Sumrio1">
    <w:name w:val="toc 1"/>
    <w:basedOn w:val="Normal"/>
    <w:next w:val="Normal"/>
    <w:uiPriority w:val="39"/>
    <w:rsid w:val="00286506"/>
    <w:pPr>
      <w:spacing w:before="120" w:after="120"/>
    </w:pPr>
    <w:rPr>
      <w:b/>
      <w:caps/>
    </w:rPr>
  </w:style>
  <w:style w:type="paragraph" w:styleId="Sumrio2">
    <w:name w:val="toc 2"/>
    <w:basedOn w:val="Normal"/>
    <w:next w:val="Normal"/>
    <w:uiPriority w:val="39"/>
    <w:rsid w:val="00286506"/>
    <w:pPr>
      <w:ind w:left="200"/>
    </w:pPr>
    <w:rPr>
      <w:smallCaps/>
    </w:rPr>
  </w:style>
  <w:style w:type="paragraph" w:styleId="Sumrio3">
    <w:name w:val="toc 3"/>
    <w:basedOn w:val="Normal"/>
    <w:next w:val="Normal"/>
    <w:uiPriority w:val="39"/>
    <w:rsid w:val="00286506"/>
    <w:pPr>
      <w:ind w:left="400"/>
    </w:pPr>
    <w:rPr>
      <w:i/>
    </w:rPr>
  </w:style>
  <w:style w:type="paragraph" w:styleId="Cabealho">
    <w:name w:val="header"/>
    <w:basedOn w:val="Normal"/>
    <w:rsid w:val="00286506"/>
    <w:pPr>
      <w:tabs>
        <w:tab w:val="center" w:pos="4320"/>
        <w:tab w:val="right" w:pos="8640"/>
      </w:tabs>
    </w:pPr>
  </w:style>
  <w:style w:type="paragraph" w:styleId="Rodap">
    <w:name w:val="footer"/>
    <w:basedOn w:val="Normal"/>
    <w:semiHidden/>
    <w:rsid w:val="00286506"/>
    <w:pPr>
      <w:tabs>
        <w:tab w:val="center" w:pos="4320"/>
        <w:tab w:val="right" w:pos="8640"/>
      </w:tabs>
    </w:pPr>
  </w:style>
  <w:style w:type="character" w:styleId="Nmerodepgina">
    <w:name w:val="page number"/>
    <w:basedOn w:val="Fontepargpadro"/>
    <w:semiHidden/>
    <w:rsid w:val="00286506"/>
  </w:style>
  <w:style w:type="paragraph" w:customStyle="1" w:styleId="Bullet1">
    <w:name w:val="Bullet1"/>
    <w:basedOn w:val="Normal"/>
    <w:rsid w:val="00286506"/>
    <w:pPr>
      <w:ind w:left="720" w:hanging="432"/>
    </w:pPr>
  </w:style>
  <w:style w:type="paragraph" w:customStyle="1" w:styleId="Bullet2">
    <w:name w:val="Bullet2"/>
    <w:basedOn w:val="Normal"/>
    <w:rsid w:val="00286506"/>
    <w:pPr>
      <w:ind w:left="1440" w:hanging="360"/>
    </w:pPr>
    <w:rPr>
      <w:color w:val="000080"/>
    </w:rPr>
  </w:style>
  <w:style w:type="paragraph" w:customStyle="1" w:styleId="Tabletext">
    <w:name w:val="Tabletext"/>
    <w:basedOn w:val="Normal"/>
    <w:rsid w:val="00286506"/>
    <w:pPr>
      <w:keepLines/>
      <w:spacing w:after="120"/>
    </w:pPr>
  </w:style>
  <w:style w:type="paragraph" w:styleId="Corpodetexto">
    <w:name w:val="Body Text"/>
    <w:basedOn w:val="Normal"/>
    <w:link w:val="CorpodetextoChar"/>
    <w:rsid w:val="00286506"/>
    <w:pPr>
      <w:keepLines/>
      <w:spacing w:after="120"/>
      <w:ind w:left="720"/>
    </w:pPr>
  </w:style>
  <w:style w:type="paragraph" w:styleId="MapadoDocumento">
    <w:name w:val="Document Map"/>
    <w:basedOn w:val="Normal"/>
    <w:semiHidden/>
    <w:rsid w:val="00286506"/>
    <w:pPr>
      <w:shd w:val="clear" w:color="auto" w:fill="000080"/>
    </w:pPr>
    <w:rPr>
      <w:rFonts w:ascii="Tahoma" w:hAnsi="Tahoma"/>
    </w:rPr>
  </w:style>
  <w:style w:type="character" w:styleId="Refdenotaderodap">
    <w:name w:val="footnote reference"/>
    <w:basedOn w:val="Fontepargpadro"/>
    <w:semiHidden/>
    <w:rsid w:val="00286506"/>
    <w:rPr>
      <w:sz w:val="20"/>
      <w:vertAlign w:val="superscript"/>
    </w:rPr>
  </w:style>
  <w:style w:type="paragraph" w:styleId="Textodenotaderodap">
    <w:name w:val="footnote text"/>
    <w:basedOn w:val="Normal"/>
    <w:semiHidden/>
    <w:rsid w:val="0028650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286506"/>
    <w:pPr>
      <w:spacing w:before="480" w:after="60" w:line="240" w:lineRule="auto"/>
      <w:jc w:val="center"/>
    </w:pPr>
    <w:rPr>
      <w:rFonts w:ascii="Arial" w:hAnsi="Arial"/>
      <w:b/>
      <w:kern w:val="28"/>
      <w:sz w:val="32"/>
    </w:rPr>
  </w:style>
  <w:style w:type="paragraph" w:customStyle="1" w:styleId="Paragraph1">
    <w:name w:val="Paragraph1"/>
    <w:basedOn w:val="Normal"/>
    <w:rsid w:val="00286506"/>
    <w:pPr>
      <w:spacing w:before="80" w:line="240" w:lineRule="auto"/>
      <w:jc w:val="both"/>
    </w:pPr>
  </w:style>
  <w:style w:type="paragraph" w:customStyle="1" w:styleId="Paragraph3">
    <w:name w:val="Paragraph3"/>
    <w:basedOn w:val="Normal"/>
    <w:rsid w:val="00286506"/>
    <w:pPr>
      <w:spacing w:before="80" w:line="240" w:lineRule="auto"/>
      <w:ind w:left="1530"/>
      <w:jc w:val="both"/>
    </w:pPr>
  </w:style>
  <w:style w:type="paragraph" w:customStyle="1" w:styleId="Paragraph4">
    <w:name w:val="Paragraph4"/>
    <w:basedOn w:val="Normal"/>
    <w:rsid w:val="00286506"/>
    <w:pPr>
      <w:spacing w:before="80" w:line="240" w:lineRule="auto"/>
      <w:ind w:left="2250"/>
      <w:jc w:val="both"/>
    </w:pPr>
  </w:style>
  <w:style w:type="paragraph" w:styleId="Sumrio4">
    <w:name w:val="toc 4"/>
    <w:basedOn w:val="Normal"/>
    <w:next w:val="Normal"/>
    <w:uiPriority w:val="39"/>
    <w:semiHidden/>
    <w:rsid w:val="00286506"/>
    <w:pPr>
      <w:ind w:left="600"/>
    </w:pPr>
    <w:rPr>
      <w:sz w:val="18"/>
    </w:rPr>
  </w:style>
  <w:style w:type="paragraph" w:styleId="Sumrio5">
    <w:name w:val="toc 5"/>
    <w:basedOn w:val="Normal"/>
    <w:next w:val="Normal"/>
    <w:uiPriority w:val="39"/>
    <w:semiHidden/>
    <w:rsid w:val="00286506"/>
    <w:pPr>
      <w:ind w:left="800"/>
    </w:pPr>
    <w:rPr>
      <w:sz w:val="18"/>
    </w:rPr>
  </w:style>
  <w:style w:type="paragraph" w:styleId="Sumrio6">
    <w:name w:val="toc 6"/>
    <w:basedOn w:val="Normal"/>
    <w:next w:val="Normal"/>
    <w:uiPriority w:val="39"/>
    <w:semiHidden/>
    <w:rsid w:val="00286506"/>
    <w:pPr>
      <w:ind w:left="1000"/>
    </w:pPr>
    <w:rPr>
      <w:sz w:val="18"/>
    </w:rPr>
  </w:style>
  <w:style w:type="paragraph" w:styleId="Sumrio7">
    <w:name w:val="toc 7"/>
    <w:basedOn w:val="Normal"/>
    <w:next w:val="Normal"/>
    <w:uiPriority w:val="39"/>
    <w:semiHidden/>
    <w:rsid w:val="00286506"/>
    <w:pPr>
      <w:ind w:left="1200"/>
    </w:pPr>
    <w:rPr>
      <w:sz w:val="18"/>
    </w:rPr>
  </w:style>
  <w:style w:type="paragraph" w:styleId="Sumrio8">
    <w:name w:val="toc 8"/>
    <w:basedOn w:val="Normal"/>
    <w:next w:val="Normal"/>
    <w:uiPriority w:val="39"/>
    <w:semiHidden/>
    <w:rsid w:val="00286506"/>
    <w:pPr>
      <w:ind w:left="1400"/>
    </w:pPr>
    <w:rPr>
      <w:sz w:val="18"/>
    </w:rPr>
  </w:style>
  <w:style w:type="paragraph" w:styleId="Sumrio9">
    <w:name w:val="toc 9"/>
    <w:basedOn w:val="Normal"/>
    <w:next w:val="Normal"/>
    <w:uiPriority w:val="39"/>
    <w:semiHidden/>
    <w:rsid w:val="00286506"/>
    <w:pPr>
      <w:ind w:left="1600"/>
    </w:pPr>
    <w:rPr>
      <w:sz w:val="18"/>
    </w:rPr>
  </w:style>
  <w:style w:type="paragraph" w:styleId="Corpodetexto2">
    <w:name w:val="Body Text 2"/>
    <w:basedOn w:val="Normal"/>
    <w:semiHidden/>
    <w:rsid w:val="00286506"/>
    <w:rPr>
      <w:i/>
      <w:color w:val="0000FF"/>
    </w:rPr>
  </w:style>
  <w:style w:type="paragraph" w:styleId="Recuodecorpodetexto">
    <w:name w:val="Body Text Indent"/>
    <w:basedOn w:val="Normal"/>
    <w:semiHidden/>
    <w:rsid w:val="00286506"/>
    <w:pPr>
      <w:ind w:left="720"/>
    </w:pPr>
    <w:rPr>
      <w:i/>
      <w:color w:val="0000FF"/>
      <w:u w:val="single"/>
    </w:rPr>
  </w:style>
  <w:style w:type="paragraph" w:customStyle="1" w:styleId="Body">
    <w:name w:val="Body"/>
    <w:basedOn w:val="Normal"/>
    <w:rsid w:val="00286506"/>
    <w:pPr>
      <w:widowControl/>
      <w:spacing w:before="120" w:line="240" w:lineRule="auto"/>
      <w:jc w:val="both"/>
    </w:pPr>
    <w:rPr>
      <w:rFonts w:ascii="Book Antiqua" w:hAnsi="Book Antiqua"/>
    </w:rPr>
  </w:style>
  <w:style w:type="paragraph" w:customStyle="1" w:styleId="Bullet">
    <w:name w:val="Bullet"/>
    <w:basedOn w:val="Normal"/>
    <w:rsid w:val="00286506"/>
    <w:pPr>
      <w:widowControl/>
      <w:numPr>
        <w:numId w:val="4"/>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286506"/>
    <w:pPr>
      <w:tabs>
        <w:tab w:val="left" w:pos="381"/>
      </w:tabs>
      <w:spacing w:after="120"/>
      <w:ind w:left="381"/>
    </w:pPr>
    <w:rPr>
      <w:iCs/>
      <w:color w:val="0000FF"/>
      <w:lang w:val="en-GB"/>
    </w:rPr>
  </w:style>
  <w:style w:type="character" w:styleId="Hyperlink">
    <w:name w:val="Hyperlink"/>
    <w:basedOn w:val="Fontepargpadro"/>
    <w:semiHidden/>
    <w:rsid w:val="00286506"/>
    <w:rPr>
      <w:color w:val="0000FF"/>
      <w:u w:val="single"/>
    </w:rPr>
  </w:style>
  <w:style w:type="paragraph" w:customStyle="1" w:styleId="Subttulo1">
    <w:name w:val="Subtítulo1"/>
    <w:basedOn w:val="Ttulo"/>
    <w:rsid w:val="00286506"/>
    <w:pPr>
      <w:widowControl/>
    </w:pPr>
    <w:rPr>
      <w:rFonts w:ascii="Times New Roman" w:hAnsi="Times New Roman"/>
      <w:sz w:val="24"/>
    </w:rPr>
  </w:style>
  <w:style w:type="paragraph" w:customStyle="1" w:styleId="RevisionHist">
    <w:name w:val="RevisionHist"/>
    <w:basedOn w:val="Normal"/>
    <w:rsid w:val="00286506"/>
    <w:pPr>
      <w:widowControl/>
      <w:spacing w:line="240" w:lineRule="auto"/>
    </w:pPr>
  </w:style>
  <w:style w:type="paragraph" w:styleId="Data">
    <w:name w:val="Date"/>
    <w:basedOn w:val="Normal"/>
    <w:semiHidden/>
    <w:rsid w:val="00286506"/>
    <w:pPr>
      <w:widowControl/>
      <w:spacing w:line="240" w:lineRule="auto"/>
    </w:pPr>
  </w:style>
  <w:style w:type="paragraph" w:customStyle="1" w:styleId="Hierarchy">
    <w:name w:val="Hierarchy"/>
    <w:basedOn w:val="Normal"/>
    <w:rsid w:val="00286506"/>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odetexto1">
    <w:name w:val="Corpo de texto1"/>
    <w:rsid w:val="00286506"/>
    <w:pPr>
      <w:keepLines/>
      <w:spacing w:after="120" w:line="220" w:lineRule="atLeast"/>
    </w:pPr>
    <w:rPr>
      <w:lang w:val="en-GB" w:eastAsia="en-US"/>
    </w:rPr>
  </w:style>
  <w:style w:type="character" w:styleId="Refdecomentrio">
    <w:name w:val="annotation reference"/>
    <w:basedOn w:val="Fontepargpadro"/>
    <w:semiHidden/>
    <w:rsid w:val="00286506"/>
    <w:rPr>
      <w:sz w:val="16"/>
    </w:rPr>
  </w:style>
  <w:style w:type="paragraph" w:styleId="Textodecomentrio">
    <w:name w:val="annotation text"/>
    <w:basedOn w:val="Normal"/>
    <w:semiHidden/>
    <w:rsid w:val="00286506"/>
    <w:pPr>
      <w:widowControl/>
      <w:spacing w:line="240" w:lineRule="auto"/>
    </w:pPr>
  </w:style>
  <w:style w:type="paragraph" w:styleId="TextosemFormatao">
    <w:name w:val="Plain Text"/>
    <w:basedOn w:val="Normal"/>
    <w:semiHidden/>
    <w:rsid w:val="00286506"/>
    <w:pPr>
      <w:widowControl/>
      <w:spacing w:line="240" w:lineRule="auto"/>
    </w:pPr>
    <w:rPr>
      <w:rFonts w:ascii="Courier New" w:hAnsi="Courier New"/>
    </w:rPr>
  </w:style>
  <w:style w:type="paragraph" w:customStyle="1" w:styleId="Project">
    <w:name w:val="Project"/>
    <w:basedOn w:val="Normal"/>
    <w:rsid w:val="00286506"/>
    <w:pPr>
      <w:widowControl/>
      <w:spacing w:line="240" w:lineRule="auto"/>
      <w:jc w:val="right"/>
    </w:pPr>
    <w:rPr>
      <w:rFonts w:ascii="Arial" w:hAnsi="Arial"/>
      <w:b/>
      <w:sz w:val="36"/>
    </w:rPr>
  </w:style>
  <w:style w:type="paragraph" w:customStyle="1" w:styleId="CompanyName">
    <w:name w:val="CompanyName"/>
    <w:basedOn w:val="Normal"/>
    <w:rsid w:val="00286506"/>
    <w:pPr>
      <w:widowControl/>
      <w:spacing w:line="240" w:lineRule="auto"/>
      <w:jc w:val="right"/>
    </w:pPr>
    <w:rPr>
      <w:rFonts w:ascii="Arial" w:hAnsi="Arial"/>
      <w:b/>
      <w:sz w:val="36"/>
    </w:rPr>
  </w:style>
  <w:style w:type="paragraph" w:styleId="NormalWeb">
    <w:name w:val="Normal (Web)"/>
    <w:basedOn w:val="Normal"/>
    <w:uiPriority w:val="99"/>
    <w:semiHidden/>
    <w:rsid w:val="00286506"/>
    <w:pPr>
      <w:widowControl/>
      <w:spacing w:before="100" w:beforeAutospacing="1" w:after="100" w:afterAutospacing="1" w:line="240" w:lineRule="auto"/>
    </w:pPr>
    <w:rPr>
      <w:rFonts w:ascii="Arial Unicode MS" w:eastAsia="Arial Unicode MS" w:hAnsi="Arial Unicode MS" w:cs="Arial Unicode MS"/>
      <w:sz w:val="24"/>
      <w:szCs w:val="24"/>
      <w:lang w:eastAsia="pt-BR"/>
    </w:rPr>
  </w:style>
  <w:style w:type="paragraph" w:styleId="Remissivo1">
    <w:name w:val="index 1"/>
    <w:basedOn w:val="Normal"/>
    <w:next w:val="Normal"/>
    <w:autoRedefine/>
    <w:semiHidden/>
    <w:rsid w:val="00286506"/>
    <w:pPr>
      <w:ind w:left="200" w:hanging="200"/>
    </w:pPr>
  </w:style>
  <w:style w:type="paragraph" w:styleId="Remissivo2">
    <w:name w:val="index 2"/>
    <w:basedOn w:val="Normal"/>
    <w:next w:val="Normal"/>
    <w:autoRedefine/>
    <w:semiHidden/>
    <w:rsid w:val="00286506"/>
    <w:pPr>
      <w:ind w:left="400" w:hanging="200"/>
    </w:pPr>
  </w:style>
  <w:style w:type="paragraph" w:styleId="Remissivo3">
    <w:name w:val="index 3"/>
    <w:basedOn w:val="Normal"/>
    <w:next w:val="Normal"/>
    <w:autoRedefine/>
    <w:semiHidden/>
    <w:rsid w:val="00286506"/>
    <w:pPr>
      <w:ind w:left="600" w:hanging="200"/>
    </w:pPr>
  </w:style>
  <w:style w:type="paragraph" w:styleId="Remissivo4">
    <w:name w:val="index 4"/>
    <w:basedOn w:val="Normal"/>
    <w:next w:val="Normal"/>
    <w:autoRedefine/>
    <w:semiHidden/>
    <w:rsid w:val="00286506"/>
    <w:pPr>
      <w:ind w:left="800" w:hanging="200"/>
    </w:pPr>
  </w:style>
  <w:style w:type="paragraph" w:styleId="Remissivo5">
    <w:name w:val="index 5"/>
    <w:basedOn w:val="Normal"/>
    <w:next w:val="Normal"/>
    <w:autoRedefine/>
    <w:semiHidden/>
    <w:rsid w:val="00286506"/>
    <w:pPr>
      <w:ind w:left="1000" w:hanging="200"/>
    </w:pPr>
  </w:style>
  <w:style w:type="paragraph" w:styleId="Remissivo6">
    <w:name w:val="index 6"/>
    <w:basedOn w:val="Normal"/>
    <w:next w:val="Normal"/>
    <w:autoRedefine/>
    <w:semiHidden/>
    <w:rsid w:val="00286506"/>
    <w:pPr>
      <w:ind w:left="1200" w:hanging="200"/>
    </w:pPr>
  </w:style>
  <w:style w:type="paragraph" w:styleId="Remissivo7">
    <w:name w:val="index 7"/>
    <w:basedOn w:val="Normal"/>
    <w:next w:val="Normal"/>
    <w:autoRedefine/>
    <w:semiHidden/>
    <w:rsid w:val="00286506"/>
    <w:pPr>
      <w:ind w:left="1400" w:hanging="200"/>
    </w:pPr>
  </w:style>
  <w:style w:type="paragraph" w:styleId="Remissivo8">
    <w:name w:val="index 8"/>
    <w:basedOn w:val="Normal"/>
    <w:next w:val="Normal"/>
    <w:autoRedefine/>
    <w:semiHidden/>
    <w:rsid w:val="00286506"/>
    <w:pPr>
      <w:ind w:left="1600" w:hanging="200"/>
    </w:pPr>
  </w:style>
  <w:style w:type="paragraph" w:styleId="Remissivo9">
    <w:name w:val="index 9"/>
    <w:basedOn w:val="Normal"/>
    <w:next w:val="Normal"/>
    <w:autoRedefine/>
    <w:semiHidden/>
    <w:rsid w:val="00286506"/>
    <w:pPr>
      <w:ind w:left="1800" w:hanging="200"/>
    </w:pPr>
  </w:style>
  <w:style w:type="paragraph" w:styleId="Ttulodendiceremissivo">
    <w:name w:val="index heading"/>
    <w:basedOn w:val="Normal"/>
    <w:next w:val="Remissivo1"/>
    <w:semiHidden/>
    <w:rsid w:val="00286506"/>
  </w:style>
  <w:style w:type="table" w:styleId="Tabelacomgrade">
    <w:name w:val="Table Grid"/>
    <w:basedOn w:val="Tabelanormal"/>
    <w:uiPriority w:val="59"/>
    <w:rsid w:val="00CE2D6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staClara-nfase21">
    <w:name w:val="Lista Clara - Ênfase 21"/>
    <w:basedOn w:val="Tabelanormal"/>
    <w:uiPriority w:val="61"/>
    <w:rsid w:val="00CE2D64"/>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SombreamentoMdio2-nfase21">
    <w:name w:val="Sombreamento Médio 2 - Ênfase 21"/>
    <w:basedOn w:val="Tabelanormal"/>
    <w:uiPriority w:val="64"/>
    <w:rsid w:val="008C415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ombreamentoClaro-nfase21">
    <w:name w:val="Sombreamento Claro - Ênfase 21"/>
    <w:basedOn w:val="Tabelanormal"/>
    <w:uiPriority w:val="60"/>
    <w:rsid w:val="003C1A89"/>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mentoClaro1">
    <w:name w:val="Sombreamento Claro1"/>
    <w:basedOn w:val="Tabelanormal"/>
    <w:uiPriority w:val="60"/>
    <w:rsid w:val="003C1A89"/>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olorido-nfase61">
    <w:name w:val="Sombreamento Colorido - Ênfase 61"/>
    <w:basedOn w:val="Tabelanormal"/>
    <w:uiPriority w:val="71"/>
    <w:rsid w:val="003C1A89"/>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adeMdia2-nfase61">
    <w:name w:val="Grade Média 2 - Ênfase 61"/>
    <w:basedOn w:val="Tabelanormal"/>
    <w:uiPriority w:val="68"/>
    <w:rsid w:val="003C1A89"/>
    <w:rPr>
      <w:rFonts w:ascii="Cambria" w:hAnsi="Cambria"/>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adeMdia1-nfase61">
    <w:name w:val="Grade Média 1 - Ênfase 61"/>
    <w:basedOn w:val="Tabelanormal"/>
    <w:uiPriority w:val="67"/>
    <w:rsid w:val="003C1A89"/>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customStyle="1" w:styleId="Estilo2">
    <w:name w:val="Estilo2"/>
    <w:basedOn w:val="Ttulo2"/>
    <w:link w:val="Estilo2Char"/>
    <w:qFormat/>
    <w:rsid w:val="00025D07"/>
    <w:pPr>
      <w:widowControl/>
      <w:numPr>
        <w:numId w:val="16"/>
      </w:numPr>
      <w:tabs>
        <w:tab w:val="left" w:pos="993"/>
      </w:tabs>
      <w:spacing w:before="240" w:line="276" w:lineRule="auto"/>
    </w:pPr>
    <w:rPr>
      <w:rFonts w:ascii="Cambria" w:hAnsi="Cambria"/>
      <w:bCs/>
      <w:iCs/>
      <w:color w:val="365F91"/>
      <w:sz w:val="28"/>
      <w:szCs w:val="28"/>
    </w:rPr>
  </w:style>
  <w:style w:type="character" w:customStyle="1" w:styleId="Estilo2Char">
    <w:name w:val="Estilo2 Char"/>
    <w:basedOn w:val="Fontepargpadro"/>
    <w:link w:val="Estilo2"/>
    <w:rsid w:val="00025D07"/>
    <w:rPr>
      <w:rFonts w:ascii="Cambria" w:hAnsi="Cambria"/>
      <w:b/>
      <w:bCs/>
      <w:iCs/>
      <w:color w:val="365F91"/>
      <w:sz w:val="28"/>
      <w:szCs w:val="28"/>
      <w:lang w:eastAsia="en-US"/>
    </w:rPr>
  </w:style>
  <w:style w:type="paragraph" w:customStyle="1" w:styleId="Estilo3">
    <w:name w:val="Estilo3"/>
    <w:basedOn w:val="Ttulo3"/>
    <w:qFormat/>
    <w:rsid w:val="00025D07"/>
    <w:pPr>
      <w:widowControl/>
      <w:numPr>
        <w:numId w:val="16"/>
      </w:numPr>
      <w:spacing w:before="240" w:line="276" w:lineRule="auto"/>
    </w:pPr>
    <w:rPr>
      <w:rFonts w:ascii="Cambria" w:hAnsi="Cambria"/>
      <w:b/>
      <w:bCs/>
      <w:i w:val="0"/>
      <w:color w:val="365F91"/>
      <w:sz w:val="26"/>
      <w:szCs w:val="26"/>
    </w:rPr>
  </w:style>
  <w:style w:type="character" w:customStyle="1" w:styleId="CorpodetextoChar">
    <w:name w:val="Corpo de texto Char"/>
    <w:basedOn w:val="Fontepargpadro"/>
    <w:link w:val="Corpodetexto"/>
    <w:rsid w:val="008A5721"/>
  </w:style>
  <w:style w:type="paragraph" w:customStyle="1" w:styleId="Lista2">
    <w:name w:val="Lista2"/>
    <w:basedOn w:val="Corpodetexto"/>
    <w:link w:val="Lista2Char"/>
    <w:qFormat/>
    <w:rsid w:val="00CF019C"/>
    <w:pPr>
      <w:spacing w:after="0"/>
      <w:ind w:left="0"/>
      <w:jc w:val="both"/>
    </w:pPr>
    <w:rPr>
      <w:rFonts w:ascii="Calibri" w:hAnsi="Calibri"/>
      <w:sz w:val="22"/>
      <w:lang w:eastAsia="pt-BR"/>
    </w:rPr>
  </w:style>
  <w:style w:type="character" w:customStyle="1" w:styleId="Lista2Char">
    <w:name w:val="Lista2 Char"/>
    <w:basedOn w:val="CorpodetextoChar"/>
    <w:link w:val="Lista2"/>
    <w:rsid w:val="00CF019C"/>
    <w:rPr>
      <w:rFonts w:ascii="Calibri" w:hAnsi="Calibri"/>
      <w:sz w:val="22"/>
      <w:lang w:val="pt-BR" w:eastAsia="pt-BR"/>
    </w:rPr>
  </w:style>
  <w:style w:type="paragraph" w:customStyle="1" w:styleId="titulo">
    <w:name w:val="titulo"/>
    <w:basedOn w:val="Normal"/>
    <w:next w:val="Normal"/>
    <w:rsid w:val="00EB108D"/>
    <w:pPr>
      <w:widowControl/>
      <w:spacing w:before="5280" w:after="60" w:line="240" w:lineRule="auto"/>
      <w:jc w:val="right"/>
    </w:pPr>
    <w:rPr>
      <w:rFonts w:ascii="Arial" w:hAnsi="Arial"/>
      <w:b/>
      <w:sz w:val="36"/>
      <w:lang w:eastAsia="pt-BR"/>
    </w:rPr>
  </w:style>
  <w:style w:type="paragraph" w:customStyle="1" w:styleId="sistema">
    <w:name w:val="sistema"/>
    <w:basedOn w:val="titulo"/>
    <w:rsid w:val="00EB108D"/>
    <w:pPr>
      <w:spacing w:before="0" w:after="240"/>
    </w:pPr>
    <w:rPr>
      <w:i/>
    </w:rPr>
  </w:style>
  <w:style w:type="paragraph" w:customStyle="1" w:styleId="TitleCover">
    <w:name w:val="Title Cover"/>
    <w:basedOn w:val="Normal"/>
    <w:next w:val="Normal"/>
    <w:rsid w:val="00EB108D"/>
    <w:pPr>
      <w:keepNext/>
      <w:keepLines/>
      <w:widowControl/>
      <w:pBdr>
        <w:top w:val="single" w:sz="48" w:space="31" w:color="auto"/>
      </w:pBdr>
      <w:tabs>
        <w:tab w:val="left" w:pos="0"/>
      </w:tabs>
      <w:spacing w:before="240" w:beforeAutospacing="1" w:after="500" w:line="640" w:lineRule="exact"/>
      <w:ind w:left="-840" w:right="-840"/>
    </w:pPr>
    <w:rPr>
      <w:rFonts w:ascii="Arial Black" w:hAnsi="Arial Black"/>
      <w:b/>
      <w:spacing w:val="-48"/>
      <w:kern w:val="28"/>
      <w:sz w:val="64"/>
    </w:rPr>
  </w:style>
  <w:style w:type="paragraph" w:styleId="SemEspaamento">
    <w:name w:val="No Spacing"/>
    <w:qFormat/>
    <w:rsid w:val="00EB108D"/>
    <w:pPr>
      <w:widowControl w:val="0"/>
    </w:pPr>
    <w:rPr>
      <w:lang w:val="en-US" w:eastAsia="en-US"/>
    </w:rPr>
  </w:style>
  <w:style w:type="character" w:styleId="Forte">
    <w:name w:val="Strong"/>
    <w:basedOn w:val="Fontepargpadro"/>
    <w:uiPriority w:val="22"/>
    <w:qFormat/>
    <w:rsid w:val="002669DD"/>
    <w:rPr>
      <w:b/>
      <w:bCs/>
    </w:rPr>
  </w:style>
  <w:style w:type="character" w:customStyle="1" w:styleId="apple-converted-space">
    <w:name w:val="apple-converted-space"/>
    <w:basedOn w:val="Fontepargpadro"/>
    <w:rsid w:val="002669DD"/>
  </w:style>
  <w:style w:type="paragraph" w:customStyle="1" w:styleId="Standard">
    <w:name w:val="Standard"/>
    <w:rsid w:val="00A26B23"/>
    <w:pPr>
      <w:suppressAutoHyphens/>
      <w:autoSpaceDN w:val="0"/>
      <w:textAlignment w:val="baseline"/>
    </w:pPr>
    <w:rPr>
      <w:rFonts w:ascii="Arial" w:hAnsi="Arial"/>
      <w:kern w:val="3"/>
      <w:sz w:val="24"/>
      <w:szCs w:val="24"/>
    </w:rPr>
  </w:style>
  <w:style w:type="paragraph" w:styleId="PargrafodaLista">
    <w:name w:val="List Paragraph"/>
    <w:basedOn w:val="Normal"/>
    <w:qFormat/>
    <w:rsid w:val="007A20E3"/>
    <w:pPr>
      <w:ind w:left="720"/>
      <w:contextualSpacing/>
    </w:pPr>
  </w:style>
  <w:style w:type="paragraph" w:customStyle="1" w:styleId="PSCComentarioTemplate">
    <w:name w:val="PSC_Comentario_Template"/>
    <w:basedOn w:val="Normal"/>
    <w:rsid w:val="00F24A86"/>
    <w:pPr>
      <w:widowControl/>
      <w:spacing w:before="60" w:after="60" w:line="240" w:lineRule="auto"/>
      <w:jc w:val="both"/>
    </w:pPr>
    <w:rPr>
      <w:rFonts w:ascii="Times" w:hAnsi="Times"/>
      <w:i/>
      <w:sz w:val="22"/>
      <w:lang w:eastAsia="pt-BR"/>
    </w:rPr>
  </w:style>
  <w:style w:type="paragraph" w:customStyle="1" w:styleId="PSCTabelaCabecalho">
    <w:name w:val="PSC_Tabela_Cabecalho"/>
    <w:basedOn w:val="Normal"/>
    <w:autoRedefine/>
    <w:rsid w:val="00F24A86"/>
    <w:pPr>
      <w:widowControl/>
      <w:spacing w:before="60" w:after="60" w:line="240" w:lineRule="auto"/>
    </w:pPr>
    <w:rPr>
      <w:rFonts w:ascii="Verdana" w:hAnsi="Verdana"/>
      <w:b/>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26583">
      <w:bodyDiv w:val="1"/>
      <w:marLeft w:val="0"/>
      <w:marRight w:val="0"/>
      <w:marTop w:val="0"/>
      <w:marBottom w:val="0"/>
      <w:divBdr>
        <w:top w:val="none" w:sz="0" w:space="0" w:color="auto"/>
        <w:left w:val="none" w:sz="0" w:space="0" w:color="auto"/>
        <w:bottom w:val="none" w:sz="0" w:space="0" w:color="auto"/>
        <w:right w:val="none" w:sz="0" w:space="0" w:color="auto"/>
      </w:divBdr>
    </w:div>
    <w:div w:id="333803006">
      <w:bodyDiv w:val="1"/>
      <w:marLeft w:val="0"/>
      <w:marRight w:val="0"/>
      <w:marTop w:val="0"/>
      <w:marBottom w:val="0"/>
      <w:divBdr>
        <w:top w:val="none" w:sz="0" w:space="0" w:color="auto"/>
        <w:left w:val="none" w:sz="0" w:space="0" w:color="auto"/>
        <w:bottom w:val="none" w:sz="0" w:space="0" w:color="auto"/>
        <w:right w:val="none" w:sz="0" w:space="0" w:color="auto"/>
      </w:divBdr>
    </w:div>
    <w:div w:id="393698149">
      <w:bodyDiv w:val="1"/>
      <w:marLeft w:val="0"/>
      <w:marRight w:val="0"/>
      <w:marTop w:val="0"/>
      <w:marBottom w:val="0"/>
      <w:divBdr>
        <w:top w:val="none" w:sz="0" w:space="0" w:color="auto"/>
        <w:left w:val="none" w:sz="0" w:space="0" w:color="auto"/>
        <w:bottom w:val="none" w:sz="0" w:space="0" w:color="auto"/>
        <w:right w:val="none" w:sz="0" w:space="0" w:color="auto"/>
      </w:divBdr>
    </w:div>
    <w:div w:id="413746396">
      <w:bodyDiv w:val="1"/>
      <w:marLeft w:val="0"/>
      <w:marRight w:val="0"/>
      <w:marTop w:val="0"/>
      <w:marBottom w:val="0"/>
      <w:divBdr>
        <w:top w:val="none" w:sz="0" w:space="0" w:color="auto"/>
        <w:left w:val="none" w:sz="0" w:space="0" w:color="auto"/>
        <w:bottom w:val="none" w:sz="0" w:space="0" w:color="auto"/>
        <w:right w:val="none" w:sz="0" w:space="0" w:color="auto"/>
      </w:divBdr>
    </w:div>
    <w:div w:id="691414633">
      <w:bodyDiv w:val="1"/>
      <w:marLeft w:val="0"/>
      <w:marRight w:val="0"/>
      <w:marTop w:val="0"/>
      <w:marBottom w:val="0"/>
      <w:divBdr>
        <w:top w:val="none" w:sz="0" w:space="0" w:color="auto"/>
        <w:left w:val="none" w:sz="0" w:space="0" w:color="auto"/>
        <w:bottom w:val="none" w:sz="0" w:space="0" w:color="auto"/>
        <w:right w:val="none" w:sz="0" w:space="0" w:color="auto"/>
      </w:divBdr>
    </w:div>
    <w:div w:id="716592096">
      <w:bodyDiv w:val="1"/>
      <w:marLeft w:val="0"/>
      <w:marRight w:val="0"/>
      <w:marTop w:val="0"/>
      <w:marBottom w:val="0"/>
      <w:divBdr>
        <w:top w:val="none" w:sz="0" w:space="0" w:color="auto"/>
        <w:left w:val="none" w:sz="0" w:space="0" w:color="auto"/>
        <w:bottom w:val="none" w:sz="0" w:space="0" w:color="auto"/>
        <w:right w:val="none" w:sz="0" w:space="0" w:color="auto"/>
      </w:divBdr>
    </w:div>
    <w:div w:id="860044632">
      <w:bodyDiv w:val="1"/>
      <w:marLeft w:val="0"/>
      <w:marRight w:val="0"/>
      <w:marTop w:val="0"/>
      <w:marBottom w:val="0"/>
      <w:divBdr>
        <w:top w:val="none" w:sz="0" w:space="0" w:color="auto"/>
        <w:left w:val="none" w:sz="0" w:space="0" w:color="auto"/>
        <w:bottom w:val="none" w:sz="0" w:space="0" w:color="auto"/>
        <w:right w:val="none" w:sz="0" w:space="0" w:color="auto"/>
      </w:divBdr>
    </w:div>
    <w:div w:id="991369469">
      <w:bodyDiv w:val="1"/>
      <w:marLeft w:val="0"/>
      <w:marRight w:val="0"/>
      <w:marTop w:val="0"/>
      <w:marBottom w:val="0"/>
      <w:divBdr>
        <w:top w:val="none" w:sz="0" w:space="0" w:color="auto"/>
        <w:left w:val="none" w:sz="0" w:space="0" w:color="auto"/>
        <w:bottom w:val="none" w:sz="0" w:space="0" w:color="auto"/>
        <w:right w:val="none" w:sz="0" w:space="0" w:color="auto"/>
      </w:divBdr>
    </w:div>
    <w:div w:id="1065564150">
      <w:bodyDiv w:val="1"/>
      <w:marLeft w:val="0"/>
      <w:marRight w:val="0"/>
      <w:marTop w:val="0"/>
      <w:marBottom w:val="0"/>
      <w:divBdr>
        <w:top w:val="none" w:sz="0" w:space="0" w:color="auto"/>
        <w:left w:val="none" w:sz="0" w:space="0" w:color="auto"/>
        <w:bottom w:val="none" w:sz="0" w:space="0" w:color="auto"/>
        <w:right w:val="none" w:sz="0" w:space="0" w:color="auto"/>
      </w:divBdr>
    </w:div>
    <w:div w:id="1173684622">
      <w:bodyDiv w:val="1"/>
      <w:marLeft w:val="0"/>
      <w:marRight w:val="0"/>
      <w:marTop w:val="0"/>
      <w:marBottom w:val="0"/>
      <w:divBdr>
        <w:top w:val="none" w:sz="0" w:space="0" w:color="auto"/>
        <w:left w:val="none" w:sz="0" w:space="0" w:color="auto"/>
        <w:bottom w:val="none" w:sz="0" w:space="0" w:color="auto"/>
        <w:right w:val="none" w:sz="0" w:space="0" w:color="auto"/>
      </w:divBdr>
    </w:div>
    <w:div w:id="1257245838">
      <w:bodyDiv w:val="1"/>
      <w:marLeft w:val="0"/>
      <w:marRight w:val="0"/>
      <w:marTop w:val="0"/>
      <w:marBottom w:val="0"/>
      <w:divBdr>
        <w:top w:val="none" w:sz="0" w:space="0" w:color="auto"/>
        <w:left w:val="none" w:sz="0" w:space="0" w:color="auto"/>
        <w:bottom w:val="none" w:sz="0" w:space="0" w:color="auto"/>
        <w:right w:val="none" w:sz="0" w:space="0" w:color="auto"/>
      </w:divBdr>
    </w:div>
    <w:div w:id="1320422064">
      <w:bodyDiv w:val="1"/>
      <w:marLeft w:val="0"/>
      <w:marRight w:val="0"/>
      <w:marTop w:val="0"/>
      <w:marBottom w:val="0"/>
      <w:divBdr>
        <w:top w:val="none" w:sz="0" w:space="0" w:color="auto"/>
        <w:left w:val="none" w:sz="0" w:space="0" w:color="auto"/>
        <w:bottom w:val="none" w:sz="0" w:space="0" w:color="auto"/>
        <w:right w:val="none" w:sz="0" w:space="0" w:color="auto"/>
      </w:divBdr>
    </w:div>
    <w:div w:id="1560632868">
      <w:bodyDiv w:val="1"/>
      <w:marLeft w:val="0"/>
      <w:marRight w:val="0"/>
      <w:marTop w:val="0"/>
      <w:marBottom w:val="0"/>
      <w:divBdr>
        <w:top w:val="none" w:sz="0" w:space="0" w:color="auto"/>
        <w:left w:val="none" w:sz="0" w:space="0" w:color="auto"/>
        <w:bottom w:val="none" w:sz="0" w:space="0" w:color="auto"/>
        <w:right w:val="none" w:sz="0" w:space="0" w:color="auto"/>
      </w:divBdr>
    </w:div>
    <w:div w:id="1748725541">
      <w:bodyDiv w:val="1"/>
      <w:marLeft w:val="0"/>
      <w:marRight w:val="0"/>
      <w:marTop w:val="0"/>
      <w:marBottom w:val="0"/>
      <w:divBdr>
        <w:top w:val="none" w:sz="0" w:space="0" w:color="auto"/>
        <w:left w:val="none" w:sz="0" w:space="0" w:color="auto"/>
        <w:bottom w:val="none" w:sz="0" w:space="0" w:color="auto"/>
        <w:right w:val="none" w:sz="0" w:space="0" w:color="auto"/>
      </w:divBdr>
    </w:div>
    <w:div w:id="1887526854">
      <w:bodyDiv w:val="1"/>
      <w:marLeft w:val="0"/>
      <w:marRight w:val="0"/>
      <w:marTop w:val="0"/>
      <w:marBottom w:val="0"/>
      <w:divBdr>
        <w:top w:val="none" w:sz="0" w:space="0" w:color="auto"/>
        <w:left w:val="none" w:sz="0" w:space="0" w:color="auto"/>
        <w:bottom w:val="none" w:sz="0" w:space="0" w:color="auto"/>
        <w:right w:val="none" w:sz="0" w:space="0" w:color="auto"/>
      </w:divBdr>
    </w:div>
    <w:div w:id="1952083646">
      <w:bodyDiv w:val="1"/>
      <w:marLeft w:val="0"/>
      <w:marRight w:val="0"/>
      <w:marTop w:val="0"/>
      <w:marBottom w:val="0"/>
      <w:divBdr>
        <w:top w:val="none" w:sz="0" w:space="0" w:color="auto"/>
        <w:left w:val="none" w:sz="0" w:space="0" w:color="auto"/>
        <w:bottom w:val="none" w:sz="0" w:space="0" w:color="auto"/>
        <w:right w:val="none" w:sz="0" w:space="0" w:color="auto"/>
      </w:divBdr>
    </w:div>
    <w:div w:id="1986857036">
      <w:bodyDiv w:val="1"/>
      <w:marLeft w:val="0"/>
      <w:marRight w:val="0"/>
      <w:marTop w:val="0"/>
      <w:marBottom w:val="0"/>
      <w:divBdr>
        <w:top w:val="none" w:sz="0" w:space="0" w:color="auto"/>
        <w:left w:val="none" w:sz="0" w:space="0" w:color="auto"/>
        <w:bottom w:val="none" w:sz="0" w:space="0" w:color="auto"/>
        <w:right w:val="none" w:sz="0" w:space="0" w:color="auto"/>
      </w:divBdr>
    </w:div>
    <w:div w:id="213983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desenvolvimento\RUP%20templates\rup_tstpln.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rup_tstpln</Template>
  <TotalTime>942</TotalTime>
  <Pages>11</Pages>
  <Words>2339</Words>
  <Characters>12633</Characters>
  <Application>Microsoft Office Word</Application>
  <DocSecurity>0</DocSecurity>
  <Lines>105</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Teste</vt:lpstr>
      <vt:lpstr>Plano de Teste</vt:lpstr>
    </vt:vector>
  </TitlesOfParts>
  <Company>Tech Tur</Company>
  <LinksUpToDate>false</LinksUpToDate>
  <CharactersWithSpaces>14943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T.I.G.</dc:subject>
  <dc:creator>rrc2</dc:creator>
  <cp:lastModifiedBy>Luiz Carlos</cp:lastModifiedBy>
  <cp:revision>57</cp:revision>
  <cp:lastPrinted>2004-07-30T18:38:00Z</cp:lastPrinted>
  <dcterms:created xsi:type="dcterms:W3CDTF">2013-10-03T23:15:00Z</dcterms:created>
  <dcterms:modified xsi:type="dcterms:W3CDTF">2013-11-12T00:33:00Z</dcterms:modified>
</cp:coreProperties>
</file>